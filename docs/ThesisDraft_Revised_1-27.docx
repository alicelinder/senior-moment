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10697" w14:textId="3C209F39" w:rsidR="008315E9" w:rsidRPr="008315E9" w:rsidRDefault="008315E9" w:rsidP="008315E9">
      <w:pPr>
        <w:jc w:val="center"/>
        <w:rPr>
          <w:rFonts w:ascii="Adobe Devanagari" w:hAnsi="Adobe Devanagari" w:cs="Calibri"/>
          <w:b/>
          <w:bCs/>
          <w:color w:val="000000"/>
        </w:rPr>
      </w:pPr>
      <w:r w:rsidRPr="008315E9">
        <w:rPr>
          <w:rFonts w:ascii="Adobe Devanagari" w:hAnsi="Adobe Devanagari" w:cs="Calibri"/>
          <w:b/>
          <w:bCs/>
          <w:color w:val="000000"/>
        </w:rPr>
        <w:t>ABSTRACT</w:t>
      </w:r>
    </w:p>
    <w:p w14:paraId="0471EB51" w14:textId="77777777" w:rsidR="008315E9" w:rsidRPr="008315E9" w:rsidRDefault="008315E9" w:rsidP="008315E9">
      <w:pPr>
        <w:jc w:val="center"/>
        <w:rPr>
          <w:rFonts w:ascii="Adobe Devanagari" w:hAnsi="Adobe Devanagari" w:cs="Calibri"/>
          <w:bCs/>
          <w:color w:val="000000"/>
        </w:rPr>
      </w:pPr>
    </w:p>
    <w:p w14:paraId="0B34D23B" w14:textId="77777777" w:rsidR="008315E9" w:rsidRPr="008315E9" w:rsidRDefault="008315E9" w:rsidP="008315E9">
      <w:pPr>
        <w:ind w:firstLine="720"/>
        <w:rPr>
          <w:rFonts w:ascii="Adobe Devanagari" w:eastAsia="Times New Roman" w:hAnsi="Adobe Devanagari" w:cs="Arial"/>
          <w:color w:val="222222"/>
          <w:shd w:val="clear" w:color="auto" w:fill="FFFFFF"/>
        </w:rPr>
      </w:pPr>
      <w:r w:rsidRPr="008315E9">
        <w:rPr>
          <w:rFonts w:ascii="Adobe Devanagari" w:eastAsia="Times New Roman" w:hAnsi="Adobe Devanagari" w:cs="Arial"/>
          <w:color w:val="222222"/>
          <w:shd w:val="clear" w:color="auto" w:fill="FFFFFF"/>
        </w:rPr>
        <w:t>Plant species’ ranges are determined through biotic and abiotic factors such as competition and stressful environments. Tree species in broadleaf temperate forests in the Northeast face changes to these ecological limitations due to shifting temperatures across their range. The effect of this shift is predicted to be most apparent at the species’ range limits, where such a change in conditions that previously halted population expansion can cause a range shift. By examining species at their range limits, we can predict their future responses to climate change and the implications for their distribution and success. The goal of this study was to determine how species richness and composition of competitive neighborhoods in broadleaf temperate forests in the Northeast change across a latitudinal and climatic gradient. I examined whether focal deciduous tree species face a competitive disadvantage at their range, represented by the competitive index of relative basal area of trees larger than the focal individual (a distance-independent strategy). To accomplish this, I recorded the size and community composition of seven deciduous tree species at their range limits, varying from the northeastern United States to southeastern Quebec. Additionally, using data a previous student collected on the functional traits of the same species across the four sites, I will examine the relationship between the competitiveness of a species at its limits and the variation in its functional traits. Using convex hull values for each species at each site, I will examine whether the variation in the suites of functional traits for each species points to evidence of habitat filtering or niche differentiation. This experiment can thus provide valuable insight into how the species will respond to changing temperatures in the future by determining the relative influence of biotic and abiotic factors on each species at their range extremes.</w:t>
      </w:r>
    </w:p>
    <w:p w14:paraId="4A892A9E" w14:textId="77777777" w:rsidR="008315E9" w:rsidRPr="008315E9" w:rsidRDefault="008315E9" w:rsidP="008315E9">
      <w:pPr>
        <w:jc w:val="center"/>
        <w:rPr>
          <w:rFonts w:ascii="Adobe Devanagari" w:hAnsi="Adobe Devanagari" w:cs="Calibri"/>
          <w:bCs/>
          <w:color w:val="000000"/>
        </w:rPr>
      </w:pPr>
    </w:p>
    <w:p w14:paraId="1506ACD2" w14:textId="77777777" w:rsidR="008315E9" w:rsidRPr="008315E9" w:rsidRDefault="008315E9" w:rsidP="008315E9">
      <w:pPr>
        <w:jc w:val="center"/>
        <w:rPr>
          <w:rFonts w:ascii="Adobe Devanagari" w:hAnsi="Adobe Devanagari" w:cs="Calibri"/>
          <w:b/>
          <w:bCs/>
          <w:color w:val="000000"/>
        </w:rPr>
      </w:pPr>
    </w:p>
    <w:p w14:paraId="78A416BD" w14:textId="6E7403D1" w:rsidR="001C4754" w:rsidRPr="008315E9" w:rsidRDefault="007C126C" w:rsidP="008315E9">
      <w:pPr>
        <w:jc w:val="center"/>
        <w:rPr>
          <w:rFonts w:ascii="Adobe Devanagari" w:hAnsi="Adobe Devanagari" w:cs="Calibri"/>
          <w:b/>
          <w:bCs/>
          <w:color w:val="000000"/>
        </w:rPr>
      </w:pPr>
      <w:ins w:id="0" w:author="Elizabeth Wolkovich" w:date="2016-12-11T17:45:00Z">
        <w:r w:rsidRPr="008315E9">
          <w:rPr>
            <w:rFonts w:ascii="Adobe Devanagari" w:hAnsi="Adobe Devanagari" w:cs="Calibri"/>
            <w:b/>
            <w:bCs/>
            <w:color w:val="000000"/>
          </w:rPr>
          <w:softHyphen/>
        </w:r>
      </w:ins>
      <w:r w:rsidR="001C4754" w:rsidRPr="008315E9">
        <w:rPr>
          <w:rFonts w:ascii="Adobe Devanagari" w:hAnsi="Adobe Devanagari" w:cs="Calibri"/>
          <w:b/>
          <w:bCs/>
          <w:color w:val="000000"/>
        </w:rPr>
        <w:t>INTRODUCTION</w:t>
      </w:r>
    </w:p>
    <w:p w14:paraId="4A094134" w14:textId="5CBB65DB" w:rsidR="001C4754" w:rsidRPr="008315E9" w:rsidRDefault="001C4754"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jc w:val="center"/>
        <w:rPr>
          <w:rFonts w:ascii="Adobe Devanagari" w:hAnsi="Adobe Devanagari" w:cs="Calibri"/>
          <w:b/>
          <w:bCs/>
          <w:color w:val="000000"/>
        </w:rPr>
      </w:pPr>
    </w:p>
    <w:p w14:paraId="770B40F1" w14:textId="77777777" w:rsidR="00707D83" w:rsidRPr="008315E9" w:rsidRDefault="00707D83"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i/>
          <w:color w:val="000000"/>
        </w:rPr>
      </w:pPr>
      <w:r w:rsidRPr="008315E9">
        <w:rPr>
          <w:rFonts w:ascii="Adobe Devanagari" w:hAnsi="Adobe Devanagari" w:cs="Times New Roman"/>
          <w:i/>
          <w:color w:val="000000"/>
        </w:rPr>
        <w:t>Range extremes and community ecology</w:t>
      </w:r>
    </w:p>
    <w:p w14:paraId="33302A24" w14:textId="77777777" w:rsidR="00776E42" w:rsidRDefault="007B4C89"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ab/>
      </w:r>
      <w:r w:rsidR="007B093C" w:rsidRPr="008315E9">
        <w:rPr>
          <w:rFonts w:ascii="Adobe Devanagari" w:hAnsi="Adobe Devanagari" w:cs="Times New Roman"/>
          <w:color w:val="000000"/>
        </w:rPr>
        <w:t>A fundamental tenet of community ecology is to determine the rules by which a community assembles</w:t>
      </w:r>
      <w:r w:rsidR="007B093C" w:rsidRPr="008315E9">
        <w:rPr>
          <w:rFonts w:ascii="Adobe Devanagari" w:hAnsi="Adobe Devanagari" w:cs="Times New Roman"/>
          <w:bCs/>
          <w:color w:val="000000"/>
        </w:rPr>
        <w:t>.</w:t>
      </w:r>
      <w:r w:rsidR="007B093C" w:rsidRPr="008315E9">
        <w:rPr>
          <w:rFonts w:ascii="Adobe Devanagari" w:hAnsi="Adobe Devanagari" w:cs="Times New Roman"/>
          <w:b/>
          <w:bCs/>
          <w:color w:val="000000"/>
        </w:rPr>
        <w:t xml:space="preserve"> </w:t>
      </w:r>
      <w:r w:rsidR="007B093C" w:rsidRPr="008315E9">
        <w:rPr>
          <w:rFonts w:ascii="Adobe Devanagari" w:hAnsi="Adobe Devanagari" w:cs="Times New Roman"/>
          <w:color w:val="000000"/>
        </w:rPr>
        <w:t>Community assembly is an ecological sorting process that filters out some species but allows others to survive (Ackerly 2003). Two general processes have been proposed for community assembly: (1) habitat filtering that limits species’ life strategies, and (2) resource partitioning that limits similarity in co-occurring species (Cornwell and Ackerly 2009). Studies into species distributions aim to shed light on what factors specifically might cause the limitations of a species as a way to more fully understand the rules dictating community assembly.</w:t>
      </w:r>
      <w:r w:rsidR="00FA5EC5">
        <w:rPr>
          <w:rFonts w:ascii="Adobe Devanagari" w:hAnsi="Adobe Devanagari" w:cs="Times New Roman"/>
          <w:color w:val="000000"/>
        </w:rPr>
        <w:t xml:space="preserve"> </w:t>
      </w:r>
    </w:p>
    <w:p w14:paraId="60173B22" w14:textId="7F58CF9F" w:rsidR="001C4754" w:rsidRPr="008315E9" w:rsidRDefault="00776E42"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r>
        <w:rPr>
          <w:rFonts w:ascii="Adobe Devanagari" w:hAnsi="Adobe Devanagari" w:cs="Times New Roman"/>
          <w:color w:val="000000"/>
        </w:rPr>
        <w:tab/>
        <w:t>The rules of community assembly are particularly relevant in determining the biogeography of a species’ distribution</w:t>
      </w:r>
      <w:r w:rsidR="007B4C89" w:rsidRPr="008315E9">
        <w:rPr>
          <w:rFonts w:ascii="Adobe Devanagari" w:hAnsi="Adobe Devanagari" w:cs="Times New Roman"/>
          <w:color w:val="000000"/>
        </w:rPr>
        <w:t xml:space="preserve">. </w:t>
      </w:r>
      <w:r w:rsidR="00054217">
        <w:rPr>
          <w:rFonts w:ascii="Adobe Devanagari" w:hAnsi="Adobe Devanagari" w:cs="Times New Roman"/>
          <w:color w:val="000000"/>
        </w:rPr>
        <w:t xml:space="preserve">Understanding the sorting processes that prevent a species from inhabiting space across continuous landscapes has long been the subject of research. </w:t>
      </w:r>
      <w:r w:rsidR="00054217" w:rsidRPr="008315E9">
        <w:rPr>
          <w:rFonts w:ascii="Adobe Devanagari" w:hAnsi="Adobe Devanagari" w:cs="Times New Roman"/>
          <w:color w:val="000000"/>
        </w:rPr>
        <w:t>Seminal works have theorized about the different causes underlying the filtering out of a species at its range limit (Darwin 1859</w:t>
      </w:r>
      <w:r w:rsidR="00054217">
        <w:rPr>
          <w:rFonts w:ascii="Adobe Devanagari" w:hAnsi="Adobe Devanagari" w:cs="Times New Roman"/>
          <w:color w:val="000000"/>
        </w:rPr>
        <w:t>).</w:t>
      </w:r>
      <w:r w:rsidR="00054217">
        <w:rPr>
          <w:rFonts w:ascii="Adobe Devanagari" w:hAnsi="Adobe Devanagari" w:cs="Times New Roman"/>
          <w:color w:val="000000"/>
        </w:rPr>
        <w:t xml:space="preserve"> </w:t>
      </w:r>
      <w:r w:rsidR="007B4C89" w:rsidRPr="008315E9">
        <w:rPr>
          <w:rFonts w:ascii="Adobe Devanagari" w:hAnsi="Adobe Devanagari" w:cs="Times New Roman"/>
          <w:color w:val="000000"/>
        </w:rPr>
        <w:t xml:space="preserve">In </w:t>
      </w:r>
      <w:r w:rsidR="001C4754" w:rsidRPr="008315E9">
        <w:rPr>
          <w:rFonts w:ascii="Adobe Devanagari" w:hAnsi="Adobe Devanagari" w:cs="Times New Roman"/>
          <w:color w:val="000000"/>
        </w:rPr>
        <w:lastRenderedPageBreak/>
        <w:t>particular</w:t>
      </w:r>
      <w:r w:rsidR="007B4C89" w:rsidRPr="008315E9">
        <w:rPr>
          <w:rFonts w:ascii="Adobe Devanagari" w:hAnsi="Adobe Devanagari" w:cs="Times New Roman"/>
          <w:color w:val="000000"/>
        </w:rPr>
        <w:t>, studies into range limits</w:t>
      </w:r>
      <w:r w:rsidR="001C4754" w:rsidRPr="008315E9">
        <w:rPr>
          <w:rFonts w:ascii="Adobe Devanagari" w:hAnsi="Adobe Devanagari" w:cs="Times New Roman"/>
          <w:color w:val="000000"/>
        </w:rPr>
        <w:t xml:space="preserve"> have come to the foreground in attempts to understand how these ranges might shift with changes in climate.</w:t>
      </w:r>
    </w:p>
    <w:p w14:paraId="76447FFC" w14:textId="4281B326" w:rsidR="001C4754" w:rsidRPr="008315E9" w:rsidRDefault="001C4754"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Adobe Devanagari" w:hAnsi="Adobe Devanagari" w:cs="Times New Roman"/>
          <w:color w:val="000000"/>
        </w:rPr>
      </w:pPr>
      <w:r w:rsidRPr="008315E9">
        <w:rPr>
          <w:rFonts w:ascii="Adobe Devanagari" w:hAnsi="Adobe Devanagari" w:cs="Times New Roman"/>
          <w:color w:val="000000"/>
        </w:rPr>
        <w:t>In Hutchinsonian niche spac</w:t>
      </w:r>
      <w:r w:rsidR="007B4C89" w:rsidRPr="008315E9">
        <w:rPr>
          <w:rFonts w:ascii="Adobe Devanagari" w:hAnsi="Adobe Devanagari" w:cs="Times New Roman"/>
          <w:color w:val="000000"/>
        </w:rPr>
        <w:t>e, there are two types of niche. T</w:t>
      </w:r>
      <w:r w:rsidRPr="008315E9">
        <w:rPr>
          <w:rFonts w:ascii="Adobe Devanagari" w:hAnsi="Adobe Devanagari" w:cs="Times New Roman"/>
          <w:color w:val="000000"/>
        </w:rPr>
        <w:t xml:space="preserve">he fundamental niche, acknowledges the environment a species may tolerate, </w:t>
      </w:r>
      <w:r w:rsidR="007B4C89" w:rsidRPr="008315E9">
        <w:rPr>
          <w:rFonts w:ascii="Adobe Devanagari" w:hAnsi="Adobe Devanagari" w:cs="Times New Roman"/>
          <w:color w:val="000000"/>
        </w:rPr>
        <w:t>while the realized niche describes</w:t>
      </w:r>
      <w:r w:rsidRPr="008315E9">
        <w:rPr>
          <w:rFonts w:ascii="Adobe Devanagari" w:hAnsi="Adobe Devanagari" w:cs="Times New Roman"/>
          <w:color w:val="000000"/>
        </w:rPr>
        <w:t xml:space="preserve"> the performance of a species in the presence of competitors. The final </w:t>
      </w:r>
      <w:r w:rsidR="007B4C89" w:rsidRPr="008315E9">
        <w:rPr>
          <w:rFonts w:ascii="Adobe Devanagari" w:hAnsi="Adobe Devanagari" w:cs="Times New Roman"/>
          <w:color w:val="000000"/>
        </w:rPr>
        <w:t>distribution</w:t>
      </w:r>
      <w:r w:rsidRPr="008315E9">
        <w:rPr>
          <w:rFonts w:ascii="Adobe Devanagari" w:hAnsi="Adobe Devanagari" w:cs="Times New Roman"/>
          <w:color w:val="000000"/>
        </w:rPr>
        <w:t xml:space="preserve"> of a species and its community composition is the result of interplays between a combination of abiotic (i.e. environmental) and biotic (e.g. competition) factors (Ackerly 2003). More specifically, the two limitations imposed on species in determining their ranges are theorized as (1) abiotically stressful environments that limit species at high latitudes and altitudes and (2) species interactions that further impose restrictions on the species through competition (Louthan et. al, 2015; Pigot </w:t>
      </w:r>
      <w:r w:rsidR="00B66BD5" w:rsidRPr="008315E9">
        <w:rPr>
          <w:rFonts w:ascii="Adobe Devanagari" w:hAnsi="Adobe Devanagari" w:cs="Times New Roman"/>
          <w:color w:val="000000"/>
        </w:rPr>
        <w:t>&amp;</w:t>
      </w:r>
      <w:r w:rsidRPr="008315E9">
        <w:rPr>
          <w:rFonts w:ascii="Adobe Devanagari" w:hAnsi="Adobe Devanagari" w:cs="Times New Roman"/>
          <w:color w:val="000000"/>
        </w:rPr>
        <w:t xml:space="preserve"> Tobias, 2013). On the edges of its range, a species sees either biotic and/or abiotic factors forcing it out in</w:t>
      </w:r>
      <w:r w:rsidR="007B4C89" w:rsidRPr="008315E9">
        <w:rPr>
          <w:rFonts w:ascii="Adobe Devanagari" w:hAnsi="Adobe Devanagari" w:cs="Times New Roman"/>
          <w:color w:val="000000"/>
        </w:rPr>
        <w:t xml:space="preserve"> a process called</w:t>
      </w:r>
      <w:r w:rsidRPr="008315E9">
        <w:rPr>
          <w:rFonts w:ascii="Adobe Devanagari" w:hAnsi="Adobe Devanagari" w:cs="Times New Roman"/>
          <w:color w:val="000000"/>
        </w:rPr>
        <w:t xml:space="preserve"> habitat filtering (Weiher </w:t>
      </w:r>
      <w:r w:rsidR="008C1B80" w:rsidRPr="008315E9">
        <w:rPr>
          <w:rFonts w:ascii="Adobe Devanagari" w:hAnsi="Adobe Devanagari" w:cs="Times New Roman"/>
          <w:color w:val="000000"/>
        </w:rPr>
        <w:t>&amp; Keddy</w:t>
      </w:r>
      <w:r w:rsidRPr="008315E9">
        <w:rPr>
          <w:rFonts w:ascii="Adobe Devanagari" w:hAnsi="Adobe Devanagari" w:cs="Times New Roman"/>
          <w:color w:val="000000"/>
        </w:rPr>
        <w:t xml:space="preserve"> 1998). A species’ range is thus the spatial representation of its realized niche. Range limits are then predetermined by a species’ environment and the strength of its surrounding biotic factors (Pigot </w:t>
      </w:r>
      <w:r w:rsidR="000D4798" w:rsidRPr="008315E9">
        <w:rPr>
          <w:rFonts w:ascii="Adobe Devanagari" w:hAnsi="Adobe Devanagari" w:cs="Times New Roman"/>
          <w:color w:val="000000"/>
        </w:rPr>
        <w:t>&amp;</w:t>
      </w:r>
      <w:r w:rsidRPr="008315E9">
        <w:rPr>
          <w:rFonts w:ascii="Adobe Devanagari" w:hAnsi="Adobe Devanagari" w:cs="Times New Roman"/>
          <w:color w:val="000000"/>
        </w:rPr>
        <w:t xml:space="preserve"> Tobias 2013; Sexton et. al 2009).</w:t>
      </w:r>
    </w:p>
    <w:p w14:paraId="2C2BD91D" w14:textId="77777777" w:rsidR="00C174F1" w:rsidRDefault="001C4754"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Adobe Devanagari" w:hAnsi="Adobe Devanagari" w:cs="Times New Roman"/>
          <w:color w:val="000000"/>
        </w:rPr>
      </w:pPr>
      <w:r w:rsidRPr="008315E9">
        <w:rPr>
          <w:rFonts w:ascii="Adobe Devanagari" w:hAnsi="Adobe Devanagari" w:cs="Times New Roman"/>
          <w:color w:val="000000"/>
        </w:rPr>
        <w:t xml:space="preserve">It is currently uncertain </w:t>
      </w:r>
      <w:r w:rsidR="002A0D3E" w:rsidRPr="008315E9">
        <w:rPr>
          <w:rFonts w:ascii="Adobe Devanagari" w:hAnsi="Adobe Devanagari" w:cs="Times New Roman"/>
          <w:color w:val="000000"/>
        </w:rPr>
        <w:t>to what extent</w:t>
      </w:r>
      <w:r w:rsidRPr="008315E9">
        <w:rPr>
          <w:rFonts w:ascii="Adobe Devanagari" w:hAnsi="Adobe Devanagari" w:cs="Times New Roman"/>
          <w:color w:val="000000"/>
        </w:rPr>
        <w:t xml:space="preserve"> range limits are caused by biotic </w:t>
      </w:r>
      <w:r w:rsidR="002A0D3E" w:rsidRPr="008315E9">
        <w:rPr>
          <w:rFonts w:ascii="Adobe Devanagari" w:hAnsi="Adobe Devanagari" w:cs="Times New Roman"/>
          <w:color w:val="000000"/>
        </w:rPr>
        <w:t>versus</w:t>
      </w:r>
      <w:r w:rsidRPr="008315E9">
        <w:rPr>
          <w:rFonts w:ascii="Adobe Devanagari" w:hAnsi="Adobe Devanagari" w:cs="Times New Roman"/>
          <w:color w:val="000000"/>
        </w:rPr>
        <w:t xml:space="preserve"> abiotic factors (Sexton et. al 2009</w:t>
      </w:r>
      <w:r w:rsidR="00EB48CB">
        <w:rPr>
          <w:rFonts w:ascii="Adobe Devanagari" w:hAnsi="Adobe Devanagari" w:cs="Times New Roman"/>
          <w:color w:val="000000"/>
        </w:rPr>
        <w:t>; Hargreaves et. al 2004</w:t>
      </w:r>
      <w:r w:rsidRPr="008315E9">
        <w:rPr>
          <w:rFonts w:ascii="Adobe Devanagari" w:hAnsi="Adobe Devanagari" w:cs="Times New Roman"/>
          <w:color w:val="000000"/>
        </w:rPr>
        <w:t xml:space="preserve">). Darwin long ago theorized that abiotic factors constrain species at high latitudes, high elevation, and likewise environmentally stressful areas. Meanwhile, species interactions limit species in less stressful environments (Louthan et. al 2015). </w:t>
      </w:r>
      <w:r w:rsidR="001D294C">
        <w:rPr>
          <w:rFonts w:ascii="Adobe Devanagari" w:hAnsi="Adobe Devanagari" w:cs="Times New Roman"/>
          <w:color w:val="000000"/>
        </w:rPr>
        <w:t>In a meta-analysis of both elevational and latitudinal range studies, Hargreaves et. al (2004)</w:t>
      </w:r>
      <w:r w:rsidR="006C23EA">
        <w:rPr>
          <w:rFonts w:ascii="Adobe Devanagari" w:hAnsi="Adobe Devanagari" w:cs="Times New Roman"/>
          <w:color w:val="000000"/>
        </w:rPr>
        <w:t xml:space="preserve"> found </w:t>
      </w:r>
      <w:r w:rsidR="00EF3295">
        <w:rPr>
          <w:rFonts w:ascii="Adobe Devanagari" w:hAnsi="Adobe Devanagari" w:cs="Times New Roman"/>
          <w:color w:val="000000"/>
        </w:rPr>
        <w:t>that studies conducted with latitudinal</w:t>
      </w:r>
      <w:r w:rsidR="006C23EA">
        <w:rPr>
          <w:rFonts w:ascii="Adobe Devanagari" w:hAnsi="Adobe Devanagari" w:cs="Times New Roman"/>
          <w:color w:val="000000"/>
        </w:rPr>
        <w:t xml:space="preserve"> range limi</w:t>
      </w:r>
      <w:r w:rsidR="00D36093">
        <w:rPr>
          <w:rFonts w:ascii="Adobe Devanagari" w:hAnsi="Adobe Devanagari" w:cs="Times New Roman"/>
          <w:color w:val="000000"/>
        </w:rPr>
        <w:t>ts</w:t>
      </w:r>
      <w:r w:rsidR="00EF3295">
        <w:rPr>
          <w:rFonts w:ascii="Adobe Devanagari" w:hAnsi="Adobe Devanagari" w:cs="Times New Roman"/>
          <w:color w:val="000000"/>
        </w:rPr>
        <w:t xml:space="preserve"> showed </w:t>
      </w:r>
      <w:r w:rsidR="00ED11C1">
        <w:rPr>
          <w:rFonts w:ascii="Adobe Devanagari" w:hAnsi="Adobe Devanagari" w:cs="Times New Roman"/>
          <w:color w:val="000000"/>
        </w:rPr>
        <w:t>a pattern that upper range limits were governed solely by abiotic factors. However, t</w:t>
      </w:r>
      <w:r w:rsidR="00D36093">
        <w:rPr>
          <w:rFonts w:ascii="Adobe Devanagari" w:hAnsi="Adobe Devanagari" w:cs="Times New Roman"/>
          <w:color w:val="000000"/>
        </w:rPr>
        <w:t xml:space="preserve">here were too few studies conducted at lower latitudes to ascertain </w:t>
      </w:r>
      <w:r w:rsidR="00ED11C1">
        <w:rPr>
          <w:rFonts w:ascii="Adobe Devanagari" w:hAnsi="Adobe Devanagari" w:cs="Times New Roman"/>
          <w:color w:val="000000"/>
        </w:rPr>
        <w:t>a concrete alternative behavior at the lower limits</w:t>
      </w:r>
      <w:r w:rsidR="00D36093">
        <w:rPr>
          <w:rFonts w:ascii="Adobe Devanagari" w:hAnsi="Adobe Devanagari" w:cs="Times New Roman"/>
          <w:color w:val="000000"/>
        </w:rPr>
        <w:t>.</w:t>
      </w:r>
      <w:r w:rsidR="001D294C">
        <w:rPr>
          <w:rFonts w:ascii="Adobe Devanagari" w:hAnsi="Adobe Devanagari" w:cs="Times New Roman"/>
          <w:color w:val="000000"/>
        </w:rPr>
        <w:t xml:space="preserve"> </w:t>
      </w:r>
      <w:r w:rsidR="00E45237">
        <w:rPr>
          <w:rFonts w:ascii="Adobe Devanagari" w:hAnsi="Adobe Devanagari" w:cs="Times New Roman"/>
          <w:color w:val="000000"/>
        </w:rPr>
        <w:t>Thus, i</w:t>
      </w:r>
      <w:r w:rsidR="00ED11C1">
        <w:rPr>
          <w:rFonts w:ascii="Adobe Devanagari" w:hAnsi="Adobe Devanagari" w:cs="Times New Roman"/>
          <w:color w:val="000000"/>
        </w:rPr>
        <w:t xml:space="preserve">t </w:t>
      </w:r>
      <w:r w:rsidR="00E45237">
        <w:rPr>
          <w:rFonts w:ascii="Adobe Devanagari" w:hAnsi="Adobe Devanagari" w:cs="Times New Roman"/>
          <w:color w:val="000000"/>
        </w:rPr>
        <w:t>is</w:t>
      </w:r>
      <w:r w:rsidR="00ED11C1">
        <w:rPr>
          <w:rFonts w:ascii="Adobe Devanagari" w:hAnsi="Adobe Devanagari" w:cs="Times New Roman"/>
          <w:color w:val="000000"/>
        </w:rPr>
        <w:t xml:space="preserve"> likely</w:t>
      </w:r>
      <w:r w:rsidR="00E45237">
        <w:rPr>
          <w:rFonts w:ascii="Adobe Devanagari" w:hAnsi="Adobe Devanagari" w:cs="Times New Roman"/>
          <w:color w:val="000000"/>
        </w:rPr>
        <w:t xml:space="preserve"> that</w:t>
      </w:r>
      <w:r w:rsidR="00ED11C1">
        <w:rPr>
          <w:rFonts w:ascii="Adobe Devanagari" w:hAnsi="Adobe Devanagari" w:cs="Times New Roman"/>
          <w:color w:val="000000"/>
        </w:rPr>
        <w:t xml:space="preserve"> biotic interactions will increase in importance in </w:t>
      </w:r>
      <w:r w:rsidR="00E45237">
        <w:rPr>
          <w:rFonts w:ascii="Adobe Devanagari" w:hAnsi="Adobe Devanagari" w:cs="Times New Roman"/>
          <w:color w:val="000000"/>
        </w:rPr>
        <w:t>governing</w:t>
      </w:r>
      <w:r w:rsidR="00ED11C1">
        <w:rPr>
          <w:rFonts w:ascii="Adobe Devanagari" w:hAnsi="Adobe Devanagari" w:cs="Times New Roman"/>
          <w:color w:val="000000"/>
        </w:rPr>
        <w:t xml:space="preserve"> range limits as the climate warms (Hargreaves</w:t>
      </w:r>
      <w:r w:rsidR="00C215DB">
        <w:rPr>
          <w:rFonts w:ascii="Adobe Devanagari" w:hAnsi="Adobe Devanagari" w:cs="Times New Roman"/>
          <w:color w:val="000000"/>
        </w:rPr>
        <w:t xml:space="preserve"> et. al</w:t>
      </w:r>
      <w:r w:rsidR="00ED11C1">
        <w:rPr>
          <w:rFonts w:ascii="Adobe Devanagari" w:hAnsi="Adobe Devanagari" w:cs="Times New Roman"/>
          <w:color w:val="000000"/>
        </w:rPr>
        <w:t xml:space="preserve"> 2014).</w:t>
      </w:r>
      <w:r w:rsidR="00C174F1">
        <w:rPr>
          <w:rFonts w:ascii="Adobe Devanagari" w:hAnsi="Adobe Devanagari" w:cs="Times New Roman"/>
          <w:color w:val="000000"/>
        </w:rPr>
        <w:t xml:space="preserve"> </w:t>
      </w:r>
    </w:p>
    <w:p w14:paraId="30E10A7C" w14:textId="0583F3D6" w:rsidR="001C4754" w:rsidRPr="008315E9" w:rsidRDefault="00C174F1"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Adobe Devanagari" w:hAnsi="Adobe Devanagari" w:cs="Times New Roman"/>
          <w:color w:val="000000"/>
        </w:rPr>
      </w:pPr>
      <w:r>
        <w:rPr>
          <w:rFonts w:ascii="Adobe Devanagari" w:hAnsi="Adobe Devanagari" w:cs="Times New Roman"/>
          <w:color w:val="000000"/>
        </w:rPr>
        <w:t>T</w:t>
      </w:r>
      <w:r w:rsidR="001C4754" w:rsidRPr="008315E9">
        <w:rPr>
          <w:rFonts w:ascii="Adobe Devanagari" w:hAnsi="Adobe Devanagari" w:cs="Times New Roman"/>
          <w:color w:val="000000"/>
        </w:rPr>
        <w:t>here is much variation across species</w:t>
      </w:r>
      <w:r>
        <w:rPr>
          <w:rFonts w:ascii="Adobe Devanagari" w:hAnsi="Adobe Devanagari" w:cs="Times New Roman"/>
          <w:color w:val="000000"/>
        </w:rPr>
        <w:t xml:space="preserve"> in how much biotic or a biotic factors determine its limits</w:t>
      </w:r>
      <w:r w:rsidR="001C4754" w:rsidRPr="008315E9">
        <w:rPr>
          <w:rFonts w:ascii="Adobe Devanagari" w:hAnsi="Adobe Devanagari" w:cs="Times New Roman"/>
          <w:color w:val="000000"/>
        </w:rPr>
        <w:t>. It is likely that this variation is due to different dispersal capabilities, competition, and freezing tolerance (Louthan et. al 2015). Even so, there is a dearth of research looking at both biotic and abiotic factors</w:t>
      </w:r>
      <w:r w:rsidR="0007568F">
        <w:rPr>
          <w:rFonts w:ascii="Adobe Devanagari" w:hAnsi="Adobe Devanagari" w:cs="Times New Roman"/>
          <w:color w:val="000000"/>
        </w:rPr>
        <w:t xml:space="preserve"> for the same species, thus controlling for variation among species (Sexton et. al 2009)</w:t>
      </w:r>
      <w:r w:rsidR="001C4754" w:rsidRPr="008315E9">
        <w:rPr>
          <w:rFonts w:ascii="Adobe Devanagari" w:hAnsi="Adobe Devanagari" w:cs="Times New Roman"/>
          <w:color w:val="000000"/>
        </w:rPr>
        <w:t>.</w:t>
      </w:r>
      <w:r w:rsidR="00A144FA">
        <w:rPr>
          <w:rFonts w:ascii="Adobe Devanagari" w:hAnsi="Adobe Devanagari" w:cs="Times New Roman"/>
          <w:color w:val="000000"/>
        </w:rPr>
        <w:t xml:space="preserve"> </w:t>
      </w:r>
      <w:r w:rsidR="001C4754" w:rsidRPr="008315E9">
        <w:rPr>
          <w:rFonts w:ascii="Adobe Devanagari" w:hAnsi="Adobe Devanagari" w:cs="Times New Roman"/>
          <w:color w:val="000000"/>
        </w:rPr>
        <w:t>Examining a species at its range edge compared to its range interior, taking note of both the competitive niche it occupies and the environment the species lives in, thus provides important information on the interplay of factors limiting it.</w:t>
      </w:r>
      <w:r w:rsidR="00A35723">
        <w:rPr>
          <w:rFonts w:ascii="Adobe Devanagari" w:hAnsi="Adobe Devanagari" w:cs="Times New Roman"/>
          <w:color w:val="000000"/>
        </w:rPr>
        <w:t xml:space="preserve"> By understanding the factors limiting a species, we can predict more accurately how well a species will be able to extend its realized niche in a changing environment.</w:t>
      </w:r>
    </w:p>
    <w:p w14:paraId="22FC9D97" w14:textId="77777777" w:rsidR="000844B5" w:rsidRDefault="000844B5"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i/>
          <w:color w:val="000000"/>
        </w:rPr>
      </w:pPr>
    </w:p>
    <w:p w14:paraId="5063C636" w14:textId="3ACEB59C" w:rsidR="00097071" w:rsidRPr="008315E9" w:rsidRDefault="00097071"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i/>
          <w:color w:val="000000"/>
        </w:rPr>
      </w:pPr>
      <w:r>
        <w:t>introduce the concept of functional traits, say why it matters, say why it matters in your study and then give a review of traits you will be focusing on</w:t>
      </w:r>
    </w:p>
    <w:p w14:paraId="234AC784" w14:textId="77777777" w:rsidR="00CF338C" w:rsidRPr="008315E9" w:rsidRDefault="00CF338C"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i/>
          <w:color w:val="000000"/>
        </w:rPr>
      </w:pPr>
    </w:p>
    <w:p w14:paraId="1F40BB9B" w14:textId="61114480" w:rsidR="007B4C89" w:rsidRPr="008315E9" w:rsidRDefault="007B4C89"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i/>
          <w:color w:val="000000"/>
        </w:rPr>
      </w:pPr>
      <w:r w:rsidRPr="008315E9">
        <w:rPr>
          <w:rFonts w:ascii="Adobe Devanagari" w:hAnsi="Adobe Devanagari" w:cs="Times New Roman"/>
          <w:i/>
          <w:color w:val="000000"/>
        </w:rPr>
        <w:t>Functional traits and niche differentiation</w:t>
      </w:r>
    </w:p>
    <w:p w14:paraId="71920201" w14:textId="3F743AD6" w:rsidR="00097071" w:rsidRDefault="00BA3AFE"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Adobe Devanagari" w:hAnsi="Adobe Devanagari" w:cs="Times New Roman"/>
          <w:color w:val="000000"/>
        </w:rPr>
      </w:pPr>
      <w:r>
        <w:rPr>
          <w:rFonts w:ascii="Adobe Devanagari" w:hAnsi="Adobe Devanagari" w:cs="Times New Roman"/>
          <w:color w:val="000000"/>
        </w:rPr>
        <w:t>It is well understood in ecology that phenotypic differences among species impacts diversity in communities (MacArthur and Levins</w:t>
      </w:r>
      <w:bookmarkStart w:id="1" w:name="_GoBack"/>
      <w:bookmarkEnd w:id="1"/>
      <w:r>
        <w:rPr>
          <w:rFonts w:ascii="Adobe Devanagari" w:hAnsi="Adobe Devanagari" w:cs="Times New Roman"/>
          <w:color w:val="000000"/>
        </w:rPr>
        <w:t xml:space="preserve"> 1967). </w:t>
      </w:r>
      <w:r w:rsidR="00BE2D79">
        <w:rPr>
          <w:rFonts w:ascii="Adobe Devanagari" w:hAnsi="Adobe Devanagari" w:cs="Times New Roman"/>
          <w:color w:val="000000"/>
        </w:rPr>
        <w:t xml:space="preserve">In the rules of community assembly, functional traits </w:t>
      </w:r>
      <w:r w:rsidR="00726501">
        <w:rPr>
          <w:rFonts w:ascii="Adobe Devanagari" w:hAnsi="Adobe Devanagari" w:cs="Times New Roman"/>
          <w:color w:val="000000"/>
        </w:rPr>
        <w:t xml:space="preserve">provide insight into co-occurring species’ </w:t>
      </w:r>
      <w:r>
        <w:rPr>
          <w:rFonts w:ascii="Adobe Devanagari" w:hAnsi="Adobe Devanagari" w:cs="Times New Roman"/>
          <w:color w:val="000000"/>
        </w:rPr>
        <w:t>ecological strategies.</w:t>
      </w:r>
    </w:p>
    <w:p w14:paraId="1FA6E87F" w14:textId="1CAE877A" w:rsidR="00EE45B6" w:rsidRDefault="00EE45B6"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Adobe Devanagari" w:hAnsi="Adobe Devanagari" w:cs="Times New Roman"/>
          <w:color w:val="000000"/>
        </w:rPr>
      </w:pPr>
      <w:r>
        <w:rPr>
          <w:rFonts w:ascii="Adobe Devanagari" w:hAnsi="Adobe Devanagari" w:cs="Times New Roman"/>
          <w:color w:val="000000"/>
        </w:rPr>
        <w:t>Kraft: range of traits will get smaller if habitat filtering is happening.</w:t>
      </w:r>
    </w:p>
    <w:p w14:paraId="56467C75" w14:textId="77777777" w:rsidR="00097071" w:rsidRDefault="00097071"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Adobe Devanagari" w:hAnsi="Adobe Devanagari" w:cs="Times New Roman"/>
          <w:color w:val="000000"/>
        </w:rPr>
      </w:pPr>
    </w:p>
    <w:p w14:paraId="1169F105" w14:textId="4564772E" w:rsidR="007B4C89" w:rsidRPr="008315E9" w:rsidRDefault="007B4C89"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Adobe Devanagari" w:hAnsi="Adobe Devanagari" w:cs="Times New Roman"/>
          <w:color w:val="000000"/>
        </w:rPr>
      </w:pPr>
      <w:r w:rsidRPr="008315E9">
        <w:rPr>
          <w:rFonts w:ascii="Adobe Devanagari" w:hAnsi="Adobe Devanagari" w:cs="Times New Roman"/>
          <w:color w:val="000000"/>
        </w:rPr>
        <w:t xml:space="preserve">To more fully understand the resource partitioning within niches in plants, it has become common practice to use functional traits as a proxy for understanding possible life </w:t>
      </w:r>
      <w:ins w:id="2" w:author="Elizabeth Wolkovich" w:date="2016-12-11T17:51:00Z">
        <w:r w:rsidR="00DE133B" w:rsidRPr="008315E9">
          <w:rPr>
            <w:rFonts w:ascii="Adobe Devanagari" w:hAnsi="Adobe Devanagari" w:cs="Times New Roman"/>
            <w:color w:val="000000"/>
          </w:rPr>
          <w:t xml:space="preserve">history? </w:t>
        </w:r>
      </w:ins>
      <w:r w:rsidRPr="008315E9">
        <w:rPr>
          <w:rFonts w:ascii="Adobe Devanagari" w:hAnsi="Adobe Devanagari" w:cs="Times New Roman"/>
          <w:color w:val="000000"/>
        </w:rPr>
        <w:t>strategies of different species</w:t>
      </w:r>
      <w:ins w:id="3" w:author="Elizabeth Wolkovich" w:date="2016-12-11T17:51:00Z">
        <w:r w:rsidR="00DE133B" w:rsidRPr="008315E9">
          <w:rPr>
            <w:rFonts w:ascii="Adobe Devanagari" w:hAnsi="Adobe Devanagari" w:cs="Times New Roman"/>
            <w:color w:val="000000"/>
          </w:rPr>
          <w:t xml:space="preserve"> (ADD citation)</w:t>
        </w:r>
      </w:ins>
      <w:r w:rsidRPr="008315E9">
        <w:rPr>
          <w:rFonts w:ascii="Adobe Devanagari" w:hAnsi="Adobe Devanagari" w:cs="Times New Roman"/>
          <w:color w:val="000000"/>
        </w:rPr>
        <w:t>. Functional traits have become a useful tool in understanding the nature of the relationship between plants within their communities, as well as understanding the relationship between environment and community assembly</w:t>
      </w:r>
      <w:r w:rsidR="00097071">
        <w:rPr>
          <w:rFonts w:ascii="Adobe Devanagari" w:hAnsi="Adobe Devanagari" w:cs="Times New Roman"/>
          <w:color w:val="000000"/>
        </w:rPr>
        <w:t xml:space="preserve">. </w:t>
      </w:r>
      <w:r w:rsidRPr="008315E9">
        <w:rPr>
          <w:rFonts w:ascii="Adobe Devanagari" w:hAnsi="Adobe Devanagari" w:cs="Times New Roman"/>
          <w:color w:val="000000"/>
        </w:rPr>
        <w:t>These studies have seen subtle differences in strategy differentiation contributing to species coexistence. Additionally, a large amount of intraspecific variation in functional traits may reduce the limiting effect of phylogenetic relatedness in nearby species (i.e. limiting similarity) (Burns &amp; Strauss 2012).</w:t>
      </w:r>
      <w:r w:rsidR="001708D2" w:rsidRPr="008315E9">
        <w:rPr>
          <w:rFonts w:ascii="Adobe Devanagari" w:hAnsi="Adobe Devanagari" w:cs="Times New Roman"/>
          <w:color w:val="000000"/>
        </w:rPr>
        <w:t xml:space="preserve"> Functional traits have also been shown to be accurate predictors of species’</w:t>
      </w:r>
      <w:r w:rsidR="00533886" w:rsidRPr="008315E9">
        <w:rPr>
          <w:rFonts w:ascii="Adobe Devanagari" w:hAnsi="Adobe Devanagari" w:cs="Times New Roman"/>
          <w:color w:val="000000"/>
        </w:rPr>
        <w:t xml:space="preserve"> geographic ranges (Stahl &amp; Wirth</w:t>
      </w:r>
      <w:r w:rsidR="001708D2" w:rsidRPr="008315E9">
        <w:rPr>
          <w:rFonts w:ascii="Adobe Devanagari" w:hAnsi="Adobe Devanagari" w:cs="Times New Roman"/>
          <w:color w:val="000000"/>
        </w:rPr>
        <w:t xml:space="preserve"> 2014)</w:t>
      </w:r>
      <w:r w:rsidR="007D4911" w:rsidRPr="008315E9">
        <w:rPr>
          <w:rFonts w:ascii="Adobe Devanagari" w:hAnsi="Adobe Devanagari" w:cs="Times New Roman"/>
          <w:color w:val="000000"/>
        </w:rPr>
        <w:t>, lending credence to the theory of niche differentiation and resource partitioning as a primary factor in determining a species’ geographic range</w:t>
      </w:r>
      <w:r w:rsidR="001708D2" w:rsidRPr="008315E9">
        <w:rPr>
          <w:rFonts w:ascii="Adobe Devanagari" w:hAnsi="Adobe Devanagari" w:cs="Times New Roman"/>
          <w:color w:val="000000"/>
        </w:rPr>
        <w:t xml:space="preserve">.  </w:t>
      </w:r>
    </w:p>
    <w:p w14:paraId="4B4233FF" w14:textId="660F377B" w:rsidR="00707D83" w:rsidRPr="008315E9" w:rsidRDefault="007B4C89"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Adobe Devanagari" w:hAnsi="Adobe Devanagari" w:cs="Times New Roman"/>
          <w:color w:val="000000"/>
        </w:rPr>
      </w:pPr>
      <w:r w:rsidRPr="008315E9">
        <w:rPr>
          <w:rFonts w:ascii="Adobe Devanagari" w:hAnsi="Adobe Devanagari" w:cs="Times New Roman"/>
          <w:color w:val="000000"/>
        </w:rPr>
        <w:t xml:space="preserve">Different functional traits correspond to varying plant </w:t>
      </w:r>
      <w:commentRangeStart w:id="4"/>
      <w:r w:rsidRPr="008315E9">
        <w:rPr>
          <w:rFonts w:ascii="Adobe Devanagari" w:hAnsi="Adobe Devanagari" w:cs="Times New Roman"/>
          <w:color w:val="000000"/>
        </w:rPr>
        <w:t>life strategies</w:t>
      </w:r>
      <w:commentRangeEnd w:id="4"/>
      <w:r w:rsidR="00D708AC" w:rsidRPr="008315E9">
        <w:rPr>
          <w:rStyle w:val="CommentReference"/>
          <w:rFonts w:ascii="Adobe Devanagari" w:hAnsi="Adobe Devanagari"/>
        </w:rPr>
        <w:commentReference w:id="4"/>
      </w:r>
      <w:r w:rsidRPr="008315E9">
        <w:rPr>
          <w:rFonts w:ascii="Adobe Devanagari" w:hAnsi="Adobe Devanagari" w:cs="Times New Roman"/>
          <w:color w:val="000000"/>
        </w:rPr>
        <w:t>. Taking note of specific leaf area (SLA) serves as a proxy for life history, while leaf shape exhibits strong latitudinal and climate gradients for some species</w:t>
      </w:r>
      <w:ins w:id="5" w:author="Elizabeth Wolkovich" w:date="2016-12-11T17:53:00Z">
        <w:r w:rsidR="00D708AC" w:rsidRPr="008315E9">
          <w:rPr>
            <w:rFonts w:ascii="Adobe Devanagari" w:hAnsi="Adobe Devanagari" w:cs="Times New Roman"/>
            <w:color w:val="000000"/>
          </w:rPr>
          <w:t xml:space="preserve"> (ADD citations)</w:t>
        </w:r>
      </w:ins>
      <w:r w:rsidRPr="008315E9">
        <w:rPr>
          <w:rFonts w:ascii="Adobe Devanagari" w:hAnsi="Adobe Devanagari" w:cs="Times New Roman"/>
          <w:color w:val="000000"/>
        </w:rPr>
        <w:t>. The nutrients of tissues in plants also serve to provide information on resource investment. The ratio of carbon to nitrogen in a leaf gives information on the life history strategy of the leaf, as well as relative investment in the structures of the plant that harvest light. The height of a plant is an indicator of its local performance, while stem specific density provides insight into drought resistance and/or growth rate.</w:t>
      </w:r>
      <w:r w:rsidR="007332D9" w:rsidRPr="008315E9">
        <w:rPr>
          <w:rFonts w:ascii="Adobe Devanagari" w:hAnsi="Adobe Devanagari" w:cs="Times New Roman"/>
          <w:color w:val="000000"/>
        </w:rPr>
        <w:t xml:space="preserve"> </w:t>
      </w:r>
      <w:commentRangeStart w:id="6"/>
      <w:r w:rsidR="00D461EA" w:rsidRPr="008315E9">
        <w:rPr>
          <w:rFonts w:ascii="Adobe Devanagari" w:hAnsi="Adobe Devanagari" w:cs="Times New Roman"/>
          <w:color w:val="000000"/>
        </w:rPr>
        <w:t>By using related</w:t>
      </w:r>
      <w:r w:rsidR="007332D9" w:rsidRPr="008315E9">
        <w:rPr>
          <w:rFonts w:ascii="Adobe Devanagari" w:hAnsi="Adobe Devanagari" w:cs="Times New Roman"/>
          <w:color w:val="000000"/>
        </w:rPr>
        <w:t xml:space="preserve"> functional traits </w:t>
      </w:r>
      <w:r w:rsidR="00D461EA" w:rsidRPr="008315E9">
        <w:rPr>
          <w:rFonts w:ascii="Adobe Devanagari" w:hAnsi="Adobe Devanagari" w:cs="Times New Roman"/>
          <w:color w:val="000000"/>
        </w:rPr>
        <w:t>to describe a plant’s resource partitioning across its geographic range,</w:t>
      </w:r>
      <w:r w:rsidR="008C2071" w:rsidRPr="008315E9">
        <w:rPr>
          <w:rFonts w:ascii="Adobe Devanagari" w:hAnsi="Adobe Devanagari" w:cs="Times New Roman"/>
          <w:color w:val="000000"/>
        </w:rPr>
        <w:t xml:space="preserve"> I </w:t>
      </w:r>
      <w:r w:rsidR="00D461EA" w:rsidRPr="008315E9">
        <w:rPr>
          <w:rFonts w:ascii="Adobe Devanagari" w:hAnsi="Adobe Devanagari" w:cs="Times New Roman"/>
          <w:color w:val="000000"/>
        </w:rPr>
        <w:t xml:space="preserve">can </w:t>
      </w:r>
      <w:r w:rsidR="0087459F" w:rsidRPr="008315E9">
        <w:rPr>
          <w:rFonts w:ascii="Adobe Devanagari" w:hAnsi="Adobe Devanagari" w:cs="Times New Roman"/>
          <w:color w:val="000000"/>
        </w:rPr>
        <w:t xml:space="preserve">more accurately predict how a species could respond to shifts in climate. </w:t>
      </w:r>
      <w:r w:rsidR="0087459F" w:rsidRPr="008315E9">
        <w:rPr>
          <w:rFonts w:ascii="Adobe Devanagari" w:hAnsi="Adobe Devanagari" w:cs="Times New Roman"/>
        </w:rPr>
        <w:t>Incorporating trait-based models in</w:t>
      </w:r>
      <w:r w:rsidR="00A55E07" w:rsidRPr="008315E9">
        <w:rPr>
          <w:rFonts w:ascii="Adobe Devanagari" w:hAnsi="Adobe Devanagari" w:cs="Times New Roman"/>
        </w:rPr>
        <w:t xml:space="preserve"> our</w:t>
      </w:r>
      <w:r w:rsidR="0087459F" w:rsidRPr="008315E9">
        <w:rPr>
          <w:rFonts w:ascii="Adobe Devanagari" w:hAnsi="Adobe Devanagari" w:cs="Times New Roman"/>
        </w:rPr>
        <w:t xml:space="preserve"> </w:t>
      </w:r>
      <w:r w:rsidR="00A55E07" w:rsidRPr="008315E9">
        <w:rPr>
          <w:rFonts w:ascii="Adobe Devanagari" w:hAnsi="Adobe Devanagari" w:cs="Times New Roman"/>
        </w:rPr>
        <w:t xml:space="preserve">understanding of the roles that species interactions play in community assembly is crucial </w:t>
      </w:r>
      <w:r w:rsidR="0087459F" w:rsidRPr="008315E9">
        <w:rPr>
          <w:rFonts w:ascii="Adobe Devanagari" w:hAnsi="Adobe Devanagari" w:cs="Times New Roman"/>
        </w:rPr>
        <w:t xml:space="preserve">(Pigot </w:t>
      </w:r>
      <w:r w:rsidR="000D4798" w:rsidRPr="008315E9">
        <w:rPr>
          <w:rFonts w:ascii="Adobe Devanagari" w:hAnsi="Adobe Devanagari" w:cs="Times New Roman"/>
        </w:rPr>
        <w:t>&amp;</w:t>
      </w:r>
      <w:r w:rsidR="0087459F" w:rsidRPr="008315E9">
        <w:rPr>
          <w:rFonts w:ascii="Adobe Devanagari" w:hAnsi="Adobe Devanagari" w:cs="Times New Roman"/>
        </w:rPr>
        <w:t xml:space="preserve"> Tobias 2013</w:t>
      </w:r>
      <w:r w:rsidR="00C37E73" w:rsidRPr="008315E9">
        <w:rPr>
          <w:rFonts w:ascii="Adobe Devanagari" w:hAnsi="Adobe Devanagari" w:cs="Times New Roman"/>
        </w:rPr>
        <w:t>).</w:t>
      </w:r>
      <w:commentRangeEnd w:id="6"/>
      <w:r w:rsidR="00D708AC" w:rsidRPr="008315E9">
        <w:rPr>
          <w:rStyle w:val="CommentReference"/>
          <w:rFonts w:ascii="Adobe Devanagari" w:hAnsi="Adobe Devanagari"/>
        </w:rPr>
        <w:commentReference w:id="6"/>
      </w:r>
    </w:p>
    <w:p w14:paraId="3B4E3C58" w14:textId="77777777" w:rsidR="00CF338C" w:rsidRPr="008315E9" w:rsidRDefault="00CF338C"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i/>
          <w:color w:val="000000"/>
        </w:rPr>
      </w:pPr>
    </w:p>
    <w:p w14:paraId="45D19F31" w14:textId="0C081A8C" w:rsidR="00707D83" w:rsidRPr="008315E9" w:rsidRDefault="00707D83"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i/>
          <w:color w:val="000000"/>
        </w:rPr>
      </w:pPr>
      <w:r w:rsidRPr="008315E9">
        <w:rPr>
          <w:rFonts w:ascii="Adobe Devanagari" w:hAnsi="Adobe Devanagari" w:cs="Times New Roman"/>
          <w:i/>
          <w:color w:val="000000"/>
        </w:rPr>
        <w:t>Range shifts and response to climate change</w:t>
      </w:r>
    </w:p>
    <w:p w14:paraId="6AB715F8" w14:textId="44BC3C24" w:rsidR="0009731B" w:rsidRPr="008315E9" w:rsidRDefault="007B4C89"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ab/>
        <w:t>Observing</w:t>
      </w:r>
      <w:r w:rsidR="001C4754" w:rsidRPr="008315E9">
        <w:rPr>
          <w:rFonts w:ascii="Adobe Devanagari" w:hAnsi="Adobe Devanagari" w:cs="Times New Roman"/>
          <w:color w:val="000000"/>
        </w:rPr>
        <w:t xml:space="preserve"> a species at its range edge can serve to test the conditions by which some populations adapt successfully (or not) to novel conditions. </w:t>
      </w:r>
      <w:r w:rsidR="008C2071" w:rsidRPr="008315E9">
        <w:rPr>
          <w:rFonts w:ascii="Adobe Devanagari" w:hAnsi="Adobe Devanagari" w:cs="Times New Roman"/>
          <w:color w:val="000000"/>
        </w:rPr>
        <w:t>Due to global climate change, many species’ optimum environments are shifting north or up. However, s</w:t>
      </w:r>
      <w:r w:rsidR="001C4754" w:rsidRPr="008315E9">
        <w:rPr>
          <w:rFonts w:ascii="Adobe Devanagari" w:hAnsi="Adobe Devanagari" w:cs="Times New Roman"/>
          <w:color w:val="000000"/>
        </w:rPr>
        <w:t>pecies ranges are very mobile, often contractin</w:t>
      </w:r>
      <w:r w:rsidR="00533886" w:rsidRPr="008315E9">
        <w:rPr>
          <w:rFonts w:ascii="Adobe Devanagari" w:hAnsi="Adobe Devanagari" w:cs="Times New Roman"/>
          <w:color w:val="000000"/>
        </w:rPr>
        <w:t xml:space="preserve">g or expanding over time (Brown, Stevens &amp; Kaufman </w:t>
      </w:r>
      <w:r w:rsidR="001C4754" w:rsidRPr="008315E9">
        <w:rPr>
          <w:rFonts w:ascii="Adobe Devanagari" w:hAnsi="Adobe Devanagari" w:cs="Times New Roman"/>
          <w:color w:val="000000"/>
        </w:rPr>
        <w:t>1996</w:t>
      </w:r>
      <w:r w:rsidR="00C161CE" w:rsidRPr="008315E9">
        <w:rPr>
          <w:rFonts w:ascii="Adobe Devanagari" w:hAnsi="Adobe Devanagari" w:cs="Times New Roman"/>
          <w:color w:val="000000"/>
        </w:rPr>
        <w:t>; Davis</w:t>
      </w:r>
      <w:r w:rsidR="00FA1794" w:rsidRPr="008315E9">
        <w:rPr>
          <w:rFonts w:ascii="Adobe Devanagari" w:hAnsi="Adobe Devanagari" w:cs="Times New Roman"/>
          <w:color w:val="000000"/>
        </w:rPr>
        <w:t xml:space="preserve"> &amp; Shaw</w:t>
      </w:r>
      <w:r w:rsidR="00C161CE" w:rsidRPr="008315E9">
        <w:rPr>
          <w:rFonts w:ascii="Adobe Devanagari" w:hAnsi="Adobe Devanagari" w:cs="Times New Roman"/>
          <w:color w:val="000000"/>
        </w:rPr>
        <w:t xml:space="preserve"> 2001</w:t>
      </w:r>
      <w:r w:rsidR="001C4754" w:rsidRPr="008315E9">
        <w:rPr>
          <w:rFonts w:ascii="Adobe Devanagari" w:hAnsi="Adobe Devanagari" w:cs="Times New Roman"/>
          <w:color w:val="000000"/>
        </w:rPr>
        <w:t>).</w:t>
      </w:r>
      <w:r w:rsidR="00A31D2D" w:rsidRPr="008315E9">
        <w:rPr>
          <w:rFonts w:ascii="Adobe Devanagari" w:hAnsi="Adobe Devanagari" w:cs="Times New Roman"/>
          <w:color w:val="000000"/>
        </w:rPr>
        <w:t xml:space="preserve"> As the temperature </w:t>
      </w:r>
      <w:r w:rsidR="00A757BC" w:rsidRPr="008315E9">
        <w:rPr>
          <w:rFonts w:ascii="Adobe Devanagari" w:hAnsi="Adobe Devanagari" w:cs="Times New Roman"/>
          <w:color w:val="000000"/>
        </w:rPr>
        <w:t>increased late</w:t>
      </w:r>
      <w:r w:rsidR="00A31D2D" w:rsidRPr="008315E9">
        <w:rPr>
          <w:rFonts w:ascii="Adobe Devanagari" w:hAnsi="Adobe Devanagari" w:cs="Times New Roman"/>
          <w:color w:val="000000"/>
        </w:rPr>
        <w:t xml:space="preserve"> in the last glacial interval, </w:t>
      </w:r>
      <w:r w:rsidR="00A757BC" w:rsidRPr="008315E9">
        <w:rPr>
          <w:rFonts w:ascii="Adobe Devanagari" w:hAnsi="Adobe Devanagari" w:cs="Times New Roman"/>
          <w:color w:val="000000"/>
        </w:rPr>
        <w:t>woody species</w:t>
      </w:r>
      <w:r w:rsidR="00A31D2D" w:rsidRPr="008315E9">
        <w:rPr>
          <w:rFonts w:ascii="Adobe Devanagari" w:hAnsi="Adobe Devanagari" w:cs="Times New Roman"/>
          <w:color w:val="000000"/>
        </w:rPr>
        <w:t xml:space="preserve"> populations established themselves at increasingly higher latitudes</w:t>
      </w:r>
      <w:r w:rsidR="00A757BC" w:rsidRPr="008315E9">
        <w:rPr>
          <w:rFonts w:ascii="Adobe Devanagari" w:hAnsi="Adobe Devanagari" w:cs="Times New Roman"/>
          <w:color w:val="000000"/>
        </w:rPr>
        <w:t xml:space="preserve"> in “migrations”</w:t>
      </w:r>
      <w:r w:rsidR="00A31D2D" w:rsidRPr="008315E9">
        <w:rPr>
          <w:rFonts w:ascii="Adobe Devanagari" w:hAnsi="Adobe Devanagari" w:cs="Times New Roman"/>
          <w:color w:val="000000"/>
        </w:rPr>
        <w:t xml:space="preserve"> (David &amp; Shaw 2001)</w:t>
      </w:r>
      <w:r w:rsidR="008315E9">
        <w:rPr>
          <w:rFonts w:ascii="Adobe Devanagari" w:hAnsi="Adobe Devanagari" w:cs="Times New Roman"/>
          <w:color w:val="000000"/>
        </w:rPr>
        <w:t xml:space="preserve">. </w:t>
      </w:r>
      <w:r w:rsidR="001C4754" w:rsidRPr="008315E9">
        <w:rPr>
          <w:rFonts w:ascii="Adobe Devanagari" w:hAnsi="Adobe Devanagari" w:cs="Times New Roman"/>
          <w:color w:val="000000"/>
        </w:rPr>
        <w:t xml:space="preserve">Based on the niche conservatism hypothesis, when environmental conditions stretch beyond a species’ physiological tolerances, that species will either shift </w:t>
      </w:r>
      <w:del w:id="7" w:author="Elizabeth Wolkovich" w:date="2016-12-11T17:55:00Z">
        <w:r w:rsidR="001C4754" w:rsidRPr="008315E9" w:rsidDel="00187CCA">
          <w:rPr>
            <w:rFonts w:ascii="Adobe Devanagari" w:hAnsi="Adobe Devanagari" w:cs="Times New Roman"/>
            <w:color w:val="000000"/>
          </w:rPr>
          <w:delText xml:space="preserve">their </w:delText>
        </w:r>
      </w:del>
      <w:ins w:id="8" w:author="Elizabeth Wolkovich" w:date="2016-12-11T17:55:00Z">
        <w:r w:rsidR="00187CCA" w:rsidRPr="008315E9">
          <w:rPr>
            <w:rFonts w:ascii="Adobe Devanagari" w:hAnsi="Adobe Devanagari" w:cs="Times New Roman"/>
            <w:color w:val="000000"/>
          </w:rPr>
          <w:t xml:space="preserve">its </w:t>
        </w:r>
      </w:ins>
      <w:r w:rsidR="001C4754" w:rsidRPr="008315E9">
        <w:rPr>
          <w:rFonts w:ascii="Adobe Devanagari" w:hAnsi="Adobe Devanagari" w:cs="Times New Roman"/>
          <w:color w:val="000000"/>
        </w:rPr>
        <w:t>distribution or face extinction (</w:t>
      </w:r>
      <w:r w:rsidR="00533886" w:rsidRPr="008315E9">
        <w:rPr>
          <w:rFonts w:ascii="Adobe Devanagari" w:hAnsi="Adobe Devanagari"/>
          <w:color w:val="000000"/>
        </w:rPr>
        <w:t>Peterson, Soberón, &amp; Sánchez-Cordero</w:t>
      </w:r>
      <w:r w:rsidR="00533886" w:rsidRPr="008315E9">
        <w:rPr>
          <w:rFonts w:ascii="Adobe Devanagari" w:hAnsi="Adobe Devanagari" w:cs="Times New Roman"/>
          <w:color w:val="000000"/>
        </w:rPr>
        <w:t xml:space="preserve"> </w:t>
      </w:r>
      <w:r w:rsidR="001C4754" w:rsidRPr="008315E9">
        <w:rPr>
          <w:rFonts w:ascii="Adobe Devanagari" w:hAnsi="Adobe Devanagari" w:cs="Times New Roman"/>
          <w:color w:val="000000"/>
        </w:rPr>
        <w:t>1999). More specifically, in response to a changing environment, a population may respond one of a few ways:</w:t>
      </w:r>
      <w:r w:rsidR="008315E9">
        <w:rPr>
          <w:rFonts w:ascii="Adobe Devanagari" w:hAnsi="Adobe Devanagari" w:cs="Times New Roman"/>
          <w:color w:val="000000"/>
        </w:rPr>
        <w:t xml:space="preserve"> </w:t>
      </w:r>
      <w:r w:rsidR="001C4754" w:rsidRPr="008315E9">
        <w:rPr>
          <w:rFonts w:ascii="Adobe Devanagari" w:hAnsi="Adobe Devanagari" w:cs="Times New Roman"/>
          <w:color w:val="000000"/>
        </w:rPr>
        <w:t>1) local population changes in microhabitat or altitudinal distribution; 2) large-scale shifts in geographic distribution, consisting of range expansions and range contraction in the former range; 3) adaptive evolution of the niche in response to the new conditions; and 4) extinction (Ackerly 2003</w:t>
      </w:r>
      <w:r w:rsidR="00533886" w:rsidRPr="008315E9">
        <w:rPr>
          <w:rFonts w:ascii="Adobe Devanagari" w:hAnsi="Adobe Devanagari" w:cs="Times New Roman"/>
          <w:color w:val="000000"/>
        </w:rPr>
        <w:t xml:space="preserve">; Thomas, Franco &amp; Hill </w:t>
      </w:r>
      <w:r w:rsidR="009136E9" w:rsidRPr="008315E9">
        <w:rPr>
          <w:rFonts w:ascii="Adobe Devanagari" w:hAnsi="Adobe Devanagari" w:cs="Times New Roman"/>
          <w:color w:val="000000"/>
        </w:rPr>
        <w:t>2006</w:t>
      </w:r>
      <w:r w:rsidR="001C4754" w:rsidRPr="008315E9">
        <w:rPr>
          <w:rFonts w:ascii="Adobe Devanagari" w:hAnsi="Adobe Devanagari" w:cs="Times New Roman"/>
          <w:color w:val="000000"/>
        </w:rPr>
        <w:t xml:space="preserve">). </w:t>
      </w:r>
      <w:r w:rsidR="00900B57" w:rsidRPr="008315E9">
        <w:rPr>
          <w:rFonts w:ascii="Adobe Devanagari" w:hAnsi="Adobe Devanagari" w:cs="Times New Roman"/>
          <w:color w:val="000000"/>
        </w:rPr>
        <w:t>Historically, there is evidence that plant species underwent local adaptation</w:t>
      </w:r>
      <w:r w:rsidR="00A31D2D" w:rsidRPr="008315E9">
        <w:rPr>
          <w:rFonts w:ascii="Adobe Devanagari" w:hAnsi="Adobe Devanagari" w:cs="Times New Roman"/>
          <w:color w:val="000000"/>
        </w:rPr>
        <w:t xml:space="preserve"> (genetic)</w:t>
      </w:r>
      <w:r w:rsidR="00900B57" w:rsidRPr="008315E9">
        <w:rPr>
          <w:rFonts w:ascii="Adobe Devanagari" w:hAnsi="Adobe Devanagari" w:cs="Times New Roman"/>
          <w:color w:val="000000"/>
        </w:rPr>
        <w:t xml:space="preserve"> in response to changing climates, in addition to shifts in distribution (Davis &amp; Shaw 2001). </w:t>
      </w:r>
      <w:r w:rsidR="001C4754" w:rsidRPr="008315E9">
        <w:rPr>
          <w:rFonts w:ascii="Adobe Devanagari" w:hAnsi="Adobe Devanagari" w:cs="Times New Roman"/>
          <w:color w:val="000000"/>
        </w:rPr>
        <w:t xml:space="preserve">Yet populations are unlikely to undergo local adaptation at the pace necessary to match invasion of competitors from adjacent positions (Ackerly 2003). </w:t>
      </w:r>
      <w:r w:rsidR="0098171A" w:rsidRPr="008315E9">
        <w:rPr>
          <w:rFonts w:ascii="Adobe Devanagari" w:hAnsi="Adobe Devanagari" w:cs="Times New Roman"/>
          <w:color w:val="000000"/>
        </w:rPr>
        <w:t xml:space="preserve">Additionally, </w:t>
      </w:r>
      <w:r w:rsidR="0098171A" w:rsidRPr="008315E9">
        <w:rPr>
          <w:rFonts w:ascii="Adobe Devanagari" w:hAnsi="Adobe Devanagari" w:cs="Times New Roman"/>
        </w:rPr>
        <w:t xml:space="preserve">competition has been shown </w:t>
      </w:r>
      <w:commentRangeStart w:id="9"/>
      <w:r w:rsidR="00B169C9" w:rsidRPr="008315E9">
        <w:rPr>
          <w:rFonts w:ascii="Adobe Devanagari" w:hAnsi="Adobe Devanagari" w:cs="Times New Roman"/>
          <w:noProof/>
          <w:color w:val="000000"/>
        </w:rPr>
        <w:drawing>
          <wp:anchor distT="0" distB="0" distL="114300" distR="114300" simplePos="0" relativeHeight="251658240" behindDoc="0" locked="0" layoutInCell="1" allowOverlap="1" wp14:anchorId="03690637" wp14:editId="54050FE3">
            <wp:simplePos x="0" y="0"/>
            <wp:positionH relativeFrom="column">
              <wp:posOffset>737235</wp:posOffset>
            </wp:positionH>
            <wp:positionV relativeFrom="paragraph">
              <wp:posOffset>2540</wp:posOffset>
            </wp:positionV>
            <wp:extent cx="4125595" cy="6173470"/>
            <wp:effectExtent l="0" t="0" r="0" b="0"/>
            <wp:wrapTight wrapText="bothSides">
              <wp:wrapPolygon edited="1">
                <wp:start x="-5356" y="9"/>
                <wp:lineTo x="-4758" y="21604"/>
                <wp:lineTo x="29592" y="21604"/>
                <wp:lineTo x="29592" y="9"/>
                <wp:lineTo x="-5356" y="9"/>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roduction_Illustr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5595" cy="6173470"/>
                    </a:xfrm>
                    <a:prstGeom prst="rect">
                      <a:avLst/>
                    </a:prstGeom>
                  </pic:spPr>
                </pic:pic>
              </a:graphicData>
            </a:graphic>
            <wp14:sizeRelH relativeFrom="page">
              <wp14:pctWidth>0</wp14:pctWidth>
            </wp14:sizeRelH>
            <wp14:sizeRelV relativeFrom="page">
              <wp14:pctHeight>0</wp14:pctHeight>
            </wp14:sizeRelV>
          </wp:anchor>
        </w:drawing>
      </w:r>
      <w:commentRangeEnd w:id="9"/>
      <w:r w:rsidR="00187CCA" w:rsidRPr="008315E9">
        <w:rPr>
          <w:rStyle w:val="CommentReference"/>
          <w:rFonts w:ascii="Adobe Devanagari" w:hAnsi="Adobe Devanagari"/>
        </w:rPr>
        <w:commentReference w:id="9"/>
      </w:r>
      <w:r w:rsidR="0098171A" w:rsidRPr="008315E9">
        <w:rPr>
          <w:rFonts w:ascii="Adobe Devanagari" w:hAnsi="Adobe Devanagari" w:cs="Times New Roman"/>
        </w:rPr>
        <w:t>to hinder the advancement of colonists into new environments during shifts due to changing environments (</w:t>
      </w:r>
      <w:r w:rsidR="000029E4" w:rsidRPr="008315E9">
        <w:rPr>
          <w:rFonts w:ascii="Adobe Devanagari" w:hAnsi="Adobe Devanagari" w:cs="Calibri"/>
          <w:color w:val="000000"/>
        </w:rPr>
        <w:t>Suttle, Thomsen &amp; Power 2001</w:t>
      </w:r>
      <w:r w:rsidR="000029E4" w:rsidRPr="008315E9">
        <w:rPr>
          <w:rFonts w:ascii="Adobe Devanagari" w:hAnsi="Adobe Devanagari" w:cs="Times New Roman"/>
        </w:rPr>
        <w:t xml:space="preserve">; </w:t>
      </w:r>
      <w:r w:rsidR="0098171A" w:rsidRPr="008315E9">
        <w:rPr>
          <w:rFonts w:ascii="Adobe Devanagari" w:hAnsi="Adobe Devanagari" w:cs="Times New Roman"/>
        </w:rPr>
        <w:t xml:space="preserve">Urban et. al 2012). </w:t>
      </w:r>
      <w:r w:rsidR="001C4754" w:rsidRPr="008315E9">
        <w:rPr>
          <w:rFonts w:ascii="Adobe Devanagari" w:hAnsi="Adobe Devanagari" w:cs="Times New Roman"/>
          <w:color w:val="000000"/>
        </w:rPr>
        <w:t xml:space="preserve">This limits a species’ </w:t>
      </w:r>
      <w:r w:rsidR="0009731B" w:rsidRPr="008315E9">
        <w:rPr>
          <w:rFonts w:ascii="Adobe Devanagari" w:hAnsi="Adobe Devanagari" w:cs="Times New Roman"/>
          <w:color w:val="000000"/>
        </w:rPr>
        <w:t>options</w:t>
      </w:r>
      <w:r w:rsidR="00700D99" w:rsidRPr="008315E9">
        <w:rPr>
          <w:rFonts w:ascii="Adobe Devanagari" w:hAnsi="Adobe Devanagari" w:cs="Times New Roman"/>
          <w:color w:val="000000"/>
        </w:rPr>
        <w:t xml:space="preserve"> in terms of biotic factors. Simultaneously, the speed of </w:t>
      </w:r>
      <w:r w:rsidR="00700D99" w:rsidRPr="008315E9">
        <w:rPr>
          <w:rFonts w:ascii="Adobe Devanagari" w:hAnsi="Adobe Devanagari" w:cs="Times New Roman"/>
        </w:rPr>
        <w:t>climate change affects how prevalent adaptive responses are (Ackerly 2003).</w:t>
      </w:r>
      <w:r w:rsidR="00700D99" w:rsidRPr="008315E9">
        <w:rPr>
          <w:rFonts w:ascii="Adobe Devanagari" w:hAnsi="Adobe Devanagari" w:cs="Times New Roman"/>
          <w:color w:val="000000"/>
        </w:rPr>
        <w:t xml:space="preserve"> Species are left with </w:t>
      </w:r>
      <w:r w:rsidR="00945E4D" w:rsidRPr="008315E9">
        <w:rPr>
          <w:rFonts w:ascii="Adobe Devanagari" w:hAnsi="Adobe Devanagari" w:cs="Times New Roman"/>
          <w:color w:val="000000"/>
        </w:rPr>
        <w:t>only one option: to migrate</w:t>
      </w:r>
      <w:r w:rsidR="001C4754" w:rsidRPr="008315E9">
        <w:rPr>
          <w:rFonts w:ascii="Adobe Devanagari" w:hAnsi="Adobe Devanagari" w:cs="Times New Roman"/>
          <w:color w:val="000000"/>
        </w:rPr>
        <w:t xml:space="preserve">. </w:t>
      </w:r>
    </w:p>
    <w:p w14:paraId="5BDE2C41" w14:textId="339A8AAC" w:rsidR="002A0D3E" w:rsidRPr="008315E9" w:rsidRDefault="0087459F"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ab/>
      </w:r>
      <w:commentRangeStart w:id="10"/>
      <w:r w:rsidR="0009731B" w:rsidRPr="008315E9">
        <w:rPr>
          <w:rFonts w:ascii="Adobe Devanagari" w:hAnsi="Adobe Devanagari" w:cs="Times New Roman"/>
          <w:color w:val="000000"/>
        </w:rPr>
        <w:t xml:space="preserve">Indeed, range shifts for many species have been observed in response to increasing temperature over time (Chen et. al 2011). </w:t>
      </w:r>
      <w:commentRangeStart w:id="11"/>
      <w:r w:rsidR="0009731B" w:rsidRPr="008315E9">
        <w:rPr>
          <w:rFonts w:ascii="Adobe Devanagari" w:hAnsi="Adobe Devanagari" w:cs="Times New Roman"/>
          <w:color w:val="000000"/>
        </w:rPr>
        <w:t xml:space="preserve">The observed pattern is upward, to higher latitudes and elevations as populations track their preferred environments (Sexton et. al 2009; Ackerly 2003; Parmesan 2006). </w:t>
      </w:r>
      <w:commentRangeEnd w:id="11"/>
      <w:r w:rsidR="00187CCA" w:rsidRPr="008315E9">
        <w:rPr>
          <w:rStyle w:val="CommentReference"/>
          <w:rFonts w:ascii="Adobe Devanagari" w:hAnsi="Adobe Devanagari"/>
        </w:rPr>
        <w:commentReference w:id="11"/>
      </w:r>
      <w:r w:rsidR="002A0D3E" w:rsidRPr="008315E9">
        <w:rPr>
          <w:rFonts w:ascii="Adobe Devanagari" w:hAnsi="Adobe Devanagari" w:cs="Times New Roman"/>
        </w:rPr>
        <w:t xml:space="preserve">Past studies have examined the effect of range limits and changing mean annual temperatures on woody plants, seeing a noticeable expansion north past the original northern range limits (Matías &amp; Jump 2015). </w:t>
      </w:r>
      <w:r w:rsidR="00945E4D" w:rsidRPr="008315E9">
        <w:rPr>
          <w:rFonts w:ascii="Adobe Devanagari" w:hAnsi="Adobe Devanagari" w:cs="Times New Roman"/>
          <w:color w:val="000000"/>
        </w:rPr>
        <w:t>Simultaneously, s</w:t>
      </w:r>
      <w:r w:rsidR="0009731B" w:rsidRPr="008315E9">
        <w:rPr>
          <w:rFonts w:ascii="Adobe Devanagari" w:hAnsi="Adobe Devanagari" w:cs="Times New Roman"/>
          <w:color w:val="000000"/>
        </w:rPr>
        <w:t>pecies are faced with extinction on their southern range</w:t>
      </w:r>
      <w:r w:rsidR="00021F54" w:rsidRPr="008315E9">
        <w:rPr>
          <w:rFonts w:ascii="Adobe Devanagari" w:hAnsi="Adobe Devanagari" w:cs="Times New Roman"/>
          <w:color w:val="000000"/>
        </w:rPr>
        <w:t xml:space="preserve"> edges</w:t>
      </w:r>
      <w:r w:rsidR="0009731B" w:rsidRPr="008315E9">
        <w:rPr>
          <w:rFonts w:ascii="Adobe Devanagari" w:hAnsi="Adobe Devanagari" w:cs="Times New Roman"/>
          <w:color w:val="000000"/>
        </w:rPr>
        <w:t xml:space="preserve">. In a study observing the distributional shifts of </w:t>
      </w:r>
      <w:r w:rsidR="0009731B" w:rsidRPr="008315E9">
        <w:rPr>
          <w:rFonts w:ascii="Adobe Devanagari" w:hAnsi="Adobe Devanagari" w:cs="Times New Roman"/>
          <w:i/>
          <w:iCs/>
          <w:color w:val="000000"/>
        </w:rPr>
        <w:t xml:space="preserve">Silene acaulis </w:t>
      </w:r>
      <w:r w:rsidR="0009731B" w:rsidRPr="008315E9">
        <w:rPr>
          <w:rFonts w:ascii="Adobe Devanagari" w:hAnsi="Adobe Devanagari" w:cs="Times New Roman"/>
          <w:color w:val="000000"/>
        </w:rPr>
        <w:t xml:space="preserve">(moss campion) and the geophyte </w:t>
      </w:r>
      <w:r w:rsidR="0009731B" w:rsidRPr="008315E9">
        <w:rPr>
          <w:rFonts w:ascii="Adobe Devanagari" w:hAnsi="Adobe Devanagari" w:cs="Times New Roman"/>
          <w:i/>
          <w:iCs/>
          <w:color w:val="000000"/>
        </w:rPr>
        <w:t xml:space="preserve">Polygonum viviparum </w:t>
      </w:r>
      <w:r w:rsidR="0009731B" w:rsidRPr="008315E9">
        <w:rPr>
          <w:rFonts w:ascii="Adobe Devanagari" w:hAnsi="Adobe Devanagari" w:cs="Times New Roman"/>
          <w:color w:val="000000"/>
        </w:rPr>
        <w:t xml:space="preserve">(alpine bistort) across six years, both populations saw die-out at their southern range edge (Doak </w:t>
      </w:r>
      <w:r w:rsidR="00533886" w:rsidRPr="008315E9">
        <w:rPr>
          <w:rFonts w:ascii="Adobe Devanagari" w:hAnsi="Adobe Devanagari" w:cs="Times New Roman"/>
          <w:color w:val="000000"/>
        </w:rPr>
        <w:t>&amp;</w:t>
      </w:r>
      <w:r w:rsidR="0009731B" w:rsidRPr="008315E9">
        <w:rPr>
          <w:rFonts w:ascii="Adobe Devanagari" w:hAnsi="Adobe Devanagari" w:cs="Times New Roman"/>
          <w:color w:val="000000"/>
        </w:rPr>
        <w:t xml:space="preserve"> Morris 2010).</w:t>
      </w:r>
      <w:r w:rsidR="007B4C89" w:rsidRPr="008315E9">
        <w:rPr>
          <w:rFonts w:ascii="Adobe Devanagari" w:hAnsi="Adobe Devanagari" w:cs="Times New Roman"/>
          <w:color w:val="000000"/>
        </w:rPr>
        <w:t xml:space="preserve"> </w:t>
      </w:r>
      <w:r w:rsidR="0055340E" w:rsidRPr="008315E9">
        <w:rPr>
          <w:rFonts w:ascii="Adobe Devanagari" w:hAnsi="Adobe Devanagari" w:cs="Times New Roman"/>
          <w:color w:val="000000"/>
        </w:rPr>
        <w:t>At their northern edges, species may still face problems as well. In a meta-analysis of plant distrib</w:t>
      </w:r>
      <w:r w:rsidR="00533886" w:rsidRPr="008315E9">
        <w:rPr>
          <w:rFonts w:ascii="Adobe Devanagari" w:hAnsi="Adobe Devanagari" w:cs="Times New Roman"/>
          <w:color w:val="000000"/>
        </w:rPr>
        <w:t>utions spanning 40 years, Bertra</w:t>
      </w:r>
      <w:r w:rsidR="0055340E" w:rsidRPr="008315E9">
        <w:rPr>
          <w:rFonts w:ascii="Adobe Devanagari" w:hAnsi="Adobe Devanagari" w:cs="Times New Roman"/>
          <w:color w:val="000000"/>
        </w:rPr>
        <w:t>nd et. al (2011) found a lag in the responses of herbaceous forest species t</w:t>
      </w:r>
      <w:r w:rsidR="00533886" w:rsidRPr="008315E9">
        <w:rPr>
          <w:rFonts w:ascii="Adobe Devanagari" w:hAnsi="Adobe Devanagari" w:cs="Times New Roman"/>
          <w:color w:val="000000"/>
        </w:rPr>
        <w:t>o</w:t>
      </w:r>
      <w:r w:rsidR="0055340E" w:rsidRPr="008315E9">
        <w:rPr>
          <w:rFonts w:ascii="Adobe Devanagari" w:hAnsi="Adobe Devanagari" w:cs="Times New Roman"/>
          <w:color w:val="000000"/>
        </w:rPr>
        <w:t xml:space="preserve"> climate change. </w:t>
      </w:r>
      <w:r w:rsidR="007B4C89" w:rsidRPr="008315E9">
        <w:rPr>
          <w:rFonts w:ascii="Adobe Devanagari" w:hAnsi="Adobe Devanagari" w:cs="Times New Roman"/>
          <w:color w:val="000000"/>
        </w:rPr>
        <w:t xml:space="preserve">Because edge populations may see more variability in survival and reproduction due to the frequency at which they must respond to limiting factors (Sexton et. al 2011), </w:t>
      </w:r>
      <w:commentRangeEnd w:id="10"/>
      <w:r w:rsidR="00AD12A2" w:rsidRPr="008315E9">
        <w:rPr>
          <w:rStyle w:val="CommentReference"/>
          <w:rFonts w:ascii="Adobe Devanagari" w:hAnsi="Adobe Devanagari"/>
        </w:rPr>
        <w:commentReference w:id="10"/>
      </w:r>
      <w:commentRangeStart w:id="12"/>
      <w:r w:rsidR="007B4C89" w:rsidRPr="008315E9">
        <w:rPr>
          <w:rFonts w:ascii="Adobe Devanagari" w:hAnsi="Adobe Devanagari" w:cs="Times New Roman"/>
          <w:color w:val="000000"/>
        </w:rPr>
        <w:t>range extremes are a unique opportunity to understand current modes of community assembly, as well as to predict species’ future responses to climate change.</w:t>
      </w:r>
      <w:commentRangeEnd w:id="12"/>
      <w:r w:rsidR="00187CCA" w:rsidRPr="008315E9">
        <w:rPr>
          <w:rStyle w:val="CommentReference"/>
          <w:rFonts w:ascii="Adobe Devanagari" w:hAnsi="Adobe Devanagari"/>
        </w:rPr>
        <w:commentReference w:id="12"/>
      </w:r>
    </w:p>
    <w:p w14:paraId="623627BE" w14:textId="281B2259" w:rsidR="002A0D3E" w:rsidRPr="008315E9" w:rsidRDefault="002A0D3E"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p>
    <w:p w14:paraId="529F9E28" w14:textId="2BFBDF2E" w:rsidR="002A0D3E" w:rsidRPr="008315E9" w:rsidRDefault="006F36D8"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Adobe Devanagari" w:hAnsi="Adobe Devanagari" w:cs="Times New Roman"/>
          <w:color w:val="000000"/>
        </w:rPr>
      </w:pPr>
      <w:r w:rsidRPr="008315E9">
        <w:rPr>
          <w:rFonts w:ascii="Adobe Devanagari" w:hAnsi="Adobe Devanagari" w:cs="Times New Roman"/>
          <w:i/>
          <w:color w:val="000000"/>
        </w:rPr>
        <w:t>Latitudinal gradients</w:t>
      </w:r>
      <w:r w:rsidR="00093907" w:rsidRPr="008315E9">
        <w:rPr>
          <w:rFonts w:ascii="Adobe Devanagari" w:hAnsi="Adobe Devanagari" w:cs="Times New Roman"/>
          <w:i/>
          <w:color w:val="000000"/>
        </w:rPr>
        <w:t xml:space="preserve"> as nature’s laboratory</w:t>
      </w:r>
    </w:p>
    <w:p w14:paraId="23BE8748" w14:textId="571F4799" w:rsidR="00B9633E" w:rsidRPr="008315E9" w:rsidRDefault="00093907" w:rsidP="008315E9">
      <w:pPr>
        <w:widowControl w:val="0"/>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ab/>
      </w:r>
      <w:r w:rsidR="00FD58D4" w:rsidRPr="008315E9">
        <w:rPr>
          <w:rFonts w:ascii="Adobe Devanagari" w:hAnsi="Adobe Devanagari" w:cs="Times New Roman"/>
          <w:color w:val="000000"/>
        </w:rPr>
        <w:t xml:space="preserve"> </w:t>
      </w:r>
      <w:r w:rsidR="00AC381E" w:rsidRPr="008315E9">
        <w:rPr>
          <w:rFonts w:ascii="Adobe Devanagari" w:hAnsi="Adobe Devanagari" w:cs="Times New Roman"/>
          <w:color w:val="000000"/>
        </w:rPr>
        <w:t xml:space="preserve">Recording a species’ </w:t>
      </w:r>
      <w:r w:rsidR="00376056" w:rsidRPr="008315E9">
        <w:rPr>
          <w:rFonts w:ascii="Adobe Devanagari" w:hAnsi="Adobe Devanagari" w:cs="Times New Roman"/>
          <w:color w:val="000000"/>
        </w:rPr>
        <w:t>functional traits and community composition across a latitudinal gradient provides a proxy for understanding how that species will respond to warming temperatures in its range exterior.</w:t>
      </w:r>
      <w:r w:rsidR="00AC381E" w:rsidRPr="008315E9">
        <w:rPr>
          <w:rFonts w:ascii="Adobe Devanagari" w:hAnsi="Adobe Devanagari" w:cs="Times New Roman"/>
          <w:color w:val="000000"/>
        </w:rPr>
        <w:t xml:space="preserve"> </w:t>
      </w:r>
      <w:r w:rsidR="00A24C78" w:rsidRPr="008315E9">
        <w:rPr>
          <w:rFonts w:ascii="Adobe Devanagari" w:hAnsi="Adobe Devanagari" w:cs="Times New Roman"/>
          <w:color w:val="000000"/>
        </w:rPr>
        <w:t>Using a latitudinal gradient as a study system allows for observations of a species across a larger spatial scale than in warming facilities, and provides a much more accurate representation of the habitat that either allows or prevents a sp</w:t>
      </w:r>
      <w:r w:rsidR="006307A9" w:rsidRPr="008315E9">
        <w:rPr>
          <w:rFonts w:ascii="Adobe Devanagari" w:hAnsi="Adobe Devanagari" w:cs="Times New Roman"/>
          <w:color w:val="000000"/>
        </w:rPr>
        <w:t>ecies from establishing itself (</w:t>
      </w:r>
      <w:r w:rsidR="00EE1FBD" w:rsidRPr="008315E9">
        <w:rPr>
          <w:rFonts w:ascii="Adobe Devanagari" w:hAnsi="Adobe Devanagari" w:cs="Times New Roman"/>
          <w:color w:val="000000"/>
        </w:rPr>
        <w:t xml:space="preserve">De </w:t>
      </w:r>
      <w:r w:rsidR="006307A9" w:rsidRPr="008315E9">
        <w:rPr>
          <w:rFonts w:ascii="Adobe Devanagari" w:hAnsi="Adobe Devanagari" w:cs="Times New Roman"/>
          <w:color w:val="000000"/>
        </w:rPr>
        <w:t xml:space="preserve">Frenne et. al 2013). </w:t>
      </w:r>
      <w:r w:rsidR="00AE36E3" w:rsidRPr="008315E9">
        <w:rPr>
          <w:rFonts w:ascii="Adobe Devanagari" w:hAnsi="Adobe Devanagari" w:cs="Times New Roman"/>
          <w:color w:val="000000"/>
        </w:rPr>
        <w:t>Many recent studies use altitudinal gradients as a predictor of species’ responses to climate change in lieu of latitudinal gradients, likely due to the relative ease of collection relative to sampling across latitudes (Matías &amp; Jump 2015).</w:t>
      </w:r>
      <w:r w:rsidR="005C0C56" w:rsidRPr="008315E9">
        <w:rPr>
          <w:rFonts w:ascii="Adobe Devanagari" w:hAnsi="Adobe Devanagari" w:cs="Times New Roman"/>
          <w:color w:val="000000"/>
        </w:rPr>
        <w:t xml:space="preserve"> </w:t>
      </w:r>
      <w:r w:rsidR="00EE724D" w:rsidRPr="008315E9">
        <w:rPr>
          <w:rFonts w:ascii="Adobe Devanagari" w:hAnsi="Adobe Devanagari" w:cs="Times New Roman"/>
          <w:color w:val="000000"/>
        </w:rPr>
        <w:t>Yet altitudinal gradients have a much smaller rate of spatial change in temperature as compared to latitudinal gradients (Jump, Matias &amp; Peñuelas 2009)</w:t>
      </w:r>
      <w:r w:rsidR="00F6764C" w:rsidRPr="008315E9">
        <w:rPr>
          <w:rFonts w:ascii="Adobe Devanagari" w:hAnsi="Adobe Devanagari" w:cs="Times New Roman"/>
          <w:color w:val="000000"/>
        </w:rPr>
        <w:t>. This further increases the chances that local adaptation will successfully occur due to genetic drift (Davis &amp; Shaw 2001).</w:t>
      </w:r>
      <w:r w:rsidR="00126E39" w:rsidRPr="008315E9">
        <w:rPr>
          <w:rFonts w:ascii="Adobe Devanagari" w:hAnsi="Adobe Devanagari" w:cs="Times New Roman"/>
          <w:color w:val="000000"/>
        </w:rPr>
        <w:t xml:space="preserve"> </w:t>
      </w:r>
      <w:r w:rsidR="004144C7" w:rsidRPr="008315E9">
        <w:rPr>
          <w:rFonts w:ascii="Adobe Devanagari" w:hAnsi="Adobe Devanagari" w:cs="Times New Roman"/>
          <w:color w:val="000000"/>
        </w:rPr>
        <w:t>On average, temperature decreases approaching the poles on the order of -</w:t>
      </w:r>
      <w:ins w:id="13" w:author="Elizabeth Wolkovich" w:date="2016-12-11T18:01:00Z">
        <w:r w:rsidR="009C7E60" w:rsidRPr="008315E9">
          <w:rPr>
            <w:rFonts w:ascii="Adobe Devanagari" w:hAnsi="Adobe Devanagari" w:cs="Times New Roman"/>
            <w:color w:val="000000"/>
          </w:rPr>
          <w:t>0</w:t>
        </w:r>
      </w:ins>
      <w:r w:rsidR="004144C7" w:rsidRPr="008315E9">
        <w:rPr>
          <w:rFonts w:ascii="Adobe Devanagari" w:hAnsi="Adobe Devanagari" w:cs="Times New Roman"/>
          <w:color w:val="000000"/>
        </w:rPr>
        <w:t xml:space="preserve">.73 </w:t>
      </w:r>
      <w:r w:rsidR="004144C7" w:rsidRPr="008315E9">
        <w:rPr>
          <w:rFonts w:ascii="Adobe Devanagari" w:hAnsi="Adobe Devanagari" w:cs="Times New Roman"/>
          <w:color w:val="000000"/>
        </w:rPr>
        <w:sym w:font="Symbol" w:char="F0B0"/>
      </w:r>
      <w:r w:rsidR="004144C7" w:rsidRPr="008315E9">
        <w:rPr>
          <w:rFonts w:ascii="Adobe Devanagari" w:hAnsi="Adobe Devanagari" w:cs="Times New Roman"/>
          <w:color w:val="000000"/>
        </w:rPr>
        <w:t>C per degree latitude in the Northern hemi</w:t>
      </w:r>
      <w:r w:rsidR="0000436B" w:rsidRPr="008315E9">
        <w:rPr>
          <w:rFonts w:ascii="Adobe Devanagari" w:hAnsi="Adobe Devanagari" w:cs="Times New Roman"/>
          <w:color w:val="000000"/>
        </w:rPr>
        <w:t>sphere. Other climatic variables, such as precipitation, also change across latitudes (De Frenne et. al 2013).</w:t>
      </w:r>
      <w:r w:rsidR="00126E39" w:rsidRPr="008315E9">
        <w:rPr>
          <w:rFonts w:ascii="Adobe Devanagari" w:hAnsi="Adobe Devanagari" w:cs="Times New Roman"/>
          <w:color w:val="000000"/>
        </w:rPr>
        <w:t xml:space="preserve"> </w:t>
      </w:r>
      <w:commentRangeStart w:id="14"/>
      <w:r w:rsidR="00126E39" w:rsidRPr="008315E9">
        <w:rPr>
          <w:rFonts w:ascii="Adobe Devanagari" w:hAnsi="Adobe Devanagari" w:cs="Times New Roman"/>
          <w:color w:val="000000"/>
        </w:rPr>
        <w:t>Latitudinal gradients are thus an apt study system with which to int</w:t>
      </w:r>
      <w:r w:rsidR="00A8536E" w:rsidRPr="008315E9">
        <w:rPr>
          <w:rFonts w:ascii="Adobe Devanagari" w:hAnsi="Adobe Devanagari" w:cs="Times New Roman"/>
          <w:color w:val="000000"/>
        </w:rPr>
        <w:t>egrate species interactions and environmental stressors as predictors of a species’ future distributions with regards to climate change.</w:t>
      </w:r>
      <w:commentRangeEnd w:id="14"/>
      <w:r w:rsidR="009C7E60" w:rsidRPr="008315E9">
        <w:rPr>
          <w:rStyle w:val="CommentReference"/>
          <w:rFonts w:ascii="Adobe Devanagari" w:hAnsi="Adobe Devanagari"/>
        </w:rPr>
        <w:commentReference w:id="14"/>
      </w:r>
    </w:p>
    <w:p w14:paraId="68A73B11" w14:textId="77777777" w:rsidR="00A24C78" w:rsidRPr="008315E9" w:rsidRDefault="00A24C78"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hanging="360"/>
        <w:rPr>
          <w:rFonts w:ascii="Adobe Devanagari" w:hAnsi="Adobe Devanagari" w:cs="Times New Roman"/>
          <w:color w:val="000000"/>
        </w:rPr>
      </w:pPr>
    </w:p>
    <w:p w14:paraId="7291DA7B" w14:textId="41FF0158" w:rsidR="00A24C78" w:rsidRPr="008315E9" w:rsidRDefault="00126E39"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hanging="360"/>
        <w:rPr>
          <w:rFonts w:ascii="Adobe Devanagari" w:hAnsi="Adobe Devanagari" w:cs="Times New Roman"/>
          <w:color w:val="000000"/>
        </w:rPr>
      </w:pPr>
      <w:r w:rsidRPr="008315E9">
        <w:rPr>
          <w:rFonts w:ascii="Adobe Devanagari" w:hAnsi="Adobe Devanagari" w:cs="Times New Roman"/>
          <w:i/>
          <w:color w:val="000000"/>
        </w:rPr>
        <w:t>Predictions and hypotheses</w:t>
      </w:r>
    </w:p>
    <w:p w14:paraId="24B77C75" w14:textId="3D8C0088" w:rsidR="00033DD8" w:rsidRPr="008315E9" w:rsidRDefault="000844B5" w:rsidP="008315E9">
      <w:pPr>
        <w:widowControl w:val="0"/>
        <w:autoSpaceDE w:val="0"/>
        <w:autoSpaceDN w:val="0"/>
        <w:adjustRightInd w:val="0"/>
        <w:ind w:firstLine="360"/>
        <w:rPr>
          <w:rFonts w:ascii="Adobe Devanagari" w:hAnsi="Adobe Devanagari" w:cs="Times New Roman"/>
          <w:color w:val="000000"/>
        </w:rPr>
      </w:pPr>
      <w:r w:rsidRPr="008315E9">
        <w:rPr>
          <w:rFonts w:ascii="Adobe Devanagari" w:hAnsi="Adobe Devanagari" w:cs="Times New Roman"/>
          <w:color w:val="000000"/>
        </w:rPr>
        <w:t>To determine the nature of woody species’ future responses to climate change, I sampled six species of woody deciduous trees across four different sites on a latitudinal gradient in the northeastern United States and into Quebec. I predicted that</w:t>
      </w:r>
      <w:r w:rsidR="00033DD8" w:rsidRPr="008315E9">
        <w:rPr>
          <w:rFonts w:ascii="Adobe Devanagari" w:hAnsi="Adobe Devanagari" w:cs="Times New Roman"/>
          <w:color w:val="000000"/>
        </w:rPr>
        <w:t>:</w:t>
      </w:r>
    </w:p>
    <w:p w14:paraId="0800AA9B" w14:textId="77777777" w:rsidR="00033DD8" w:rsidRPr="008315E9" w:rsidRDefault="00033DD8" w:rsidP="008315E9">
      <w:pPr>
        <w:widowControl w:val="0"/>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H1:</w:t>
      </w:r>
      <w:r w:rsidR="000844B5" w:rsidRPr="008315E9">
        <w:rPr>
          <w:rFonts w:ascii="Adobe Devanagari" w:hAnsi="Adobe Devanagari" w:cs="Times New Roman"/>
          <w:color w:val="000000"/>
        </w:rPr>
        <w:t xml:space="preserve"> </w:t>
      </w:r>
      <w:r w:rsidRPr="008315E9">
        <w:rPr>
          <w:rFonts w:ascii="Adobe Devanagari" w:hAnsi="Adobe Devanagari" w:cs="Times New Roman"/>
          <w:color w:val="000000"/>
        </w:rPr>
        <w:t xml:space="preserve">a </w:t>
      </w:r>
      <w:r w:rsidR="000844B5" w:rsidRPr="008315E9">
        <w:rPr>
          <w:rFonts w:ascii="Adobe Devanagari" w:hAnsi="Adobe Devanagari" w:cs="Times New Roman"/>
          <w:color w:val="000000"/>
        </w:rPr>
        <w:t xml:space="preserve">species would become less </w:t>
      </w:r>
      <w:commentRangeStart w:id="15"/>
      <w:r w:rsidR="000844B5" w:rsidRPr="008315E9">
        <w:rPr>
          <w:rFonts w:ascii="Adobe Devanagari" w:hAnsi="Adobe Devanagari" w:cs="Times New Roman"/>
          <w:color w:val="000000"/>
        </w:rPr>
        <w:t xml:space="preserve">competitive </w:t>
      </w:r>
      <w:commentRangeEnd w:id="15"/>
      <w:r w:rsidR="009C7E60" w:rsidRPr="008315E9">
        <w:rPr>
          <w:rStyle w:val="CommentReference"/>
          <w:rFonts w:ascii="Adobe Devanagari" w:hAnsi="Adobe Devanagari"/>
        </w:rPr>
        <w:commentReference w:id="15"/>
      </w:r>
      <w:r w:rsidR="000844B5" w:rsidRPr="008315E9">
        <w:rPr>
          <w:rFonts w:ascii="Adobe Devanagari" w:hAnsi="Adobe Devanagari" w:cs="Times New Roman"/>
          <w:color w:val="000000"/>
        </w:rPr>
        <w:t xml:space="preserve">as they approached their latitudinal and climatic range limits, since populations at their geographic range edges more frequently experience strong, limiting factors (Sexton et. al 2009). </w:t>
      </w:r>
    </w:p>
    <w:p w14:paraId="15711305" w14:textId="66037F7F" w:rsidR="000844B5" w:rsidRPr="008315E9" w:rsidRDefault="00033DD8" w:rsidP="008315E9">
      <w:pPr>
        <w:widowControl w:val="0"/>
        <w:autoSpaceDE w:val="0"/>
        <w:autoSpaceDN w:val="0"/>
        <w:adjustRightInd w:val="0"/>
        <w:ind w:firstLine="720"/>
        <w:rPr>
          <w:rFonts w:ascii="Adobe Devanagari" w:hAnsi="Adobe Devanagari" w:cs="Times New Roman"/>
          <w:color w:val="000000"/>
        </w:rPr>
      </w:pPr>
      <w:r w:rsidRPr="008315E9">
        <w:rPr>
          <w:rFonts w:ascii="Adobe Devanagari" w:hAnsi="Adobe Devanagari" w:cs="Times New Roman"/>
          <w:color w:val="000000"/>
        </w:rPr>
        <w:t xml:space="preserve">A1: Alternatively, a species could grow more competitive as it approaches its range limit due to the presence of fewer competitors, thus leading to a greater realized niche. </w:t>
      </w:r>
    </w:p>
    <w:p w14:paraId="2F3F0833" w14:textId="58586A5B" w:rsidR="00033DD8" w:rsidRPr="008315E9" w:rsidRDefault="00033DD8" w:rsidP="008315E9">
      <w:pPr>
        <w:widowControl w:val="0"/>
        <w:autoSpaceDE w:val="0"/>
        <w:autoSpaceDN w:val="0"/>
        <w:adjustRightInd w:val="0"/>
        <w:ind w:firstLine="720"/>
        <w:rPr>
          <w:rFonts w:ascii="Adobe Devanagari" w:hAnsi="Adobe Devanagari" w:cs="Times New Roman"/>
          <w:color w:val="000000"/>
        </w:rPr>
      </w:pPr>
      <w:r w:rsidRPr="008315E9">
        <w:rPr>
          <w:rFonts w:ascii="Adobe Devanagari" w:hAnsi="Adobe Devanagari" w:cs="Times New Roman"/>
          <w:color w:val="000000"/>
        </w:rPr>
        <w:t xml:space="preserve">A2: Finally, it is a possibility that competition is not predicted by position in its climatic or latitudinal range, indicating that local factors </w:t>
      </w:r>
      <w:ins w:id="16" w:author="Elizabeth Wolkovich" w:date="2016-12-11T18:03:00Z">
        <w:r w:rsidR="009C7E60" w:rsidRPr="008315E9">
          <w:rPr>
            <w:rFonts w:ascii="Adobe Devanagari" w:hAnsi="Adobe Devanagari" w:cs="Times New Roman"/>
            <w:color w:val="000000"/>
          </w:rPr>
          <w:t xml:space="preserve">(such as …) </w:t>
        </w:r>
      </w:ins>
      <w:r w:rsidRPr="008315E9">
        <w:rPr>
          <w:rFonts w:ascii="Adobe Devanagari" w:hAnsi="Adobe Devanagari" w:cs="Times New Roman"/>
          <w:color w:val="000000"/>
        </w:rPr>
        <w:t xml:space="preserve">might matter more within each population. </w:t>
      </w:r>
      <w:commentRangeStart w:id="17"/>
      <w:r w:rsidRPr="008315E9">
        <w:rPr>
          <w:rFonts w:ascii="Adobe Devanagari" w:hAnsi="Adobe Devanagari" w:cs="Times New Roman"/>
          <w:color w:val="000000"/>
        </w:rPr>
        <w:t>Similarly</w:t>
      </w:r>
      <w:commentRangeEnd w:id="17"/>
      <w:r w:rsidR="009C7E60" w:rsidRPr="008315E9">
        <w:rPr>
          <w:rStyle w:val="CommentReference"/>
          <w:rFonts w:ascii="Adobe Devanagari" w:hAnsi="Adobe Devanagari"/>
        </w:rPr>
        <w:commentReference w:id="17"/>
      </w:r>
      <w:r w:rsidRPr="008315E9">
        <w:rPr>
          <w:rFonts w:ascii="Adobe Devanagari" w:hAnsi="Adobe Devanagari" w:cs="Times New Roman"/>
          <w:color w:val="000000"/>
        </w:rPr>
        <w:t xml:space="preserve">, </w:t>
      </w:r>
      <w:r w:rsidR="000B6773" w:rsidRPr="008315E9">
        <w:rPr>
          <w:rFonts w:ascii="Adobe Devanagari" w:hAnsi="Adobe Devanagari" w:cs="Times New Roman"/>
          <w:color w:val="000000"/>
        </w:rPr>
        <w:t>other factors could determine competitiveness, such as community composition and local adaptation, rather than a species’ position within its range limit. It is possible that a local community composition around each tree is most predictive of its competitive success, with little overall pattern across the latitudinal gradient.</w:t>
      </w:r>
    </w:p>
    <w:p w14:paraId="462510E6" w14:textId="634439F4" w:rsidR="00083C66" w:rsidRPr="008315E9" w:rsidRDefault="00C002C4" w:rsidP="008315E9">
      <w:pPr>
        <w:widowControl w:val="0"/>
        <w:autoSpaceDE w:val="0"/>
        <w:autoSpaceDN w:val="0"/>
        <w:adjustRightInd w:val="0"/>
        <w:ind w:firstLine="720"/>
        <w:rPr>
          <w:rFonts w:ascii="Adobe Devanagari" w:hAnsi="Adobe Devanagari" w:cs="Times New Roman"/>
          <w:color w:val="000000"/>
        </w:rPr>
      </w:pPr>
      <w:r w:rsidRPr="008315E9">
        <w:rPr>
          <w:rFonts w:ascii="Adobe Devanagari" w:hAnsi="Adobe Devanagari" w:cs="Times New Roman"/>
          <w:color w:val="000000"/>
        </w:rPr>
        <w:t xml:space="preserve">Looking at a woody species’ competitiveness across a latitudinal gradient provides information into the part that biotic factors play in its realized niche, and the possible effects of those biotic factors in a warming environment. </w:t>
      </w:r>
      <w:commentRangeStart w:id="18"/>
      <w:r w:rsidRPr="008315E9">
        <w:rPr>
          <w:rFonts w:ascii="Adobe Devanagari" w:hAnsi="Adobe Devanagari" w:cs="Times New Roman"/>
          <w:color w:val="000000"/>
        </w:rPr>
        <w:t>Since species often track their optimal environment (Ackerly 2003), strong limiting factors due to competitiveness may indicate that a species will not be able to migrate at a rate sufficient to account for population loss at their southern range edge.</w:t>
      </w:r>
      <w:commentRangeEnd w:id="18"/>
      <w:r w:rsidR="009C7E60" w:rsidRPr="008315E9">
        <w:rPr>
          <w:rStyle w:val="CommentReference"/>
          <w:rFonts w:ascii="Adobe Devanagari" w:hAnsi="Adobe Devanagari"/>
        </w:rPr>
        <w:commentReference w:id="18"/>
      </w:r>
    </w:p>
    <w:p w14:paraId="3EFD3254" w14:textId="13DD89FB" w:rsidR="000B6773" w:rsidRPr="008315E9" w:rsidRDefault="000B6773" w:rsidP="008315E9">
      <w:pPr>
        <w:widowControl w:val="0"/>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 xml:space="preserve">H2: </w:t>
      </w:r>
      <w:r w:rsidR="00083C66" w:rsidRPr="008315E9">
        <w:rPr>
          <w:rFonts w:ascii="Adobe Devanagari" w:hAnsi="Adobe Devanagari" w:cs="Times New Roman"/>
          <w:color w:val="000000"/>
        </w:rPr>
        <w:t xml:space="preserve">I also predicted that </w:t>
      </w:r>
      <w:r w:rsidRPr="008315E9">
        <w:rPr>
          <w:rFonts w:ascii="Adobe Devanagari" w:hAnsi="Adobe Devanagari" w:cs="Times New Roman"/>
          <w:color w:val="000000"/>
        </w:rPr>
        <w:t>trees at their range extremes</w:t>
      </w:r>
      <w:ins w:id="19" w:author="Elizabeth Wolkovich" w:date="2016-12-11T18:04:00Z">
        <w:r w:rsidR="009C7E60" w:rsidRPr="008315E9">
          <w:rPr>
            <w:rFonts w:ascii="Adobe Devanagari" w:hAnsi="Adobe Devanagari" w:cs="Times New Roman"/>
            <w:color w:val="000000"/>
          </w:rPr>
          <w:t xml:space="preserve"> would</w:t>
        </w:r>
      </w:ins>
      <w:r w:rsidRPr="008315E9">
        <w:rPr>
          <w:rFonts w:ascii="Adobe Devanagari" w:hAnsi="Adobe Devanagari" w:cs="Times New Roman"/>
          <w:color w:val="000000"/>
        </w:rPr>
        <w:t xml:space="preserve"> exhibit altered suites of functional traits from trees in the range interior (Weiher </w:t>
      </w:r>
      <w:r w:rsidR="00E0070E" w:rsidRPr="008315E9">
        <w:rPr>
          <w:rFonts w:ascii="Adobe Devanagari" w:hAnsi="Adobe Devanagari" w:cs="Times New Roman"/>
          <w:color w:val="000000"/>
        </w:rPr>
        <w:t>&amp; Keddy</w:t>
      </w:r>
      <w:r w:rsidRPr="008315E9">
        <w:rPr>
          <w:rFonts w:ascii="Adobe Devanagari" w:hAnsi="Adobe Devanagari" w:cs="Times New Roman"/>
          <w:color w:val="000000"/>
        </w:rPr>
        <w:t xml:space="preserve"> 1998). Similar to the prediction (H1) above, because populations at their range limits often see more extreme environments, </w:t>
      </w:r>
      <w:r w:rsidR="00EF7ADE" w:rsidRPr="008315E9">
        <w:rPr>
          <w:rFonts w:ascii="Adobe Devanagari" w:hAnsi="Adobe Devanagari" w:cs="Times New Roman"/>
          <w:color w:val="000000"/>
        </w:rPr>
        <w:t xml:space="preserve">I predicted that their functional traits would </w:t>
      </w:r>
      <w:commentRangeStart w:id="20"/>
      <w:r w:rsidR="009C3681" w:rsidRPr="008315E9">
        <w:rPr>
          <w:rFonts w:ascii="Adobe Devanagari" w:hAnsi="Adobe Devanagari" w:cs="Times New Roman"/>
          <w:color w:val="000000"/>
        </w:rPr>
        <w:t>altered</w:t>
      </w:r>
      <w:r w:rsidR="00EF7ADE" w:rsidRPr="008315E9">
        <w:rPr>
          <w:rFonts w:ascii="Adobe Devanagari" w:hAnsi="Adobe Devanagari" w:cs="Times New Roman"/>
          <w:color w:val="000000"/>
        </w:rPr>
        <w:t xml:space="preserve"> plasticity </w:t>
      </w:r>
      <w:commentRangeEnd w:id="20"/>
      <w:r w:rsidR="009C7E60" w:rsidRPr="008315E9">
        <w:rPr>
          <w:rStyle w:val="CommentReference"/>
          <w:rFonts w:ascii="Adobe Devanagari" w:hAnsi="Adobe Devanagari"/>
        </w:rPr>
        <w:commentReference w:id="20"/>
      </w:r>
      <w:r w:rsidR="00EF7ADE" w:rsidRPr="008315E9">
        <w:rPr>
          <w:rFonts w:ascii="Adobe Devanagari" w:hAnsi="Adobe Devanagari" w:cs="Times New Roman"/>
          <w:color w:val="000000"/>
        </w:rPr>
        <w:t>compared to functional traits of individuals at their range interiors.</w:t>
      </w:r>
      <w:r w:rsidR="00E132A5" w:rsidRPr="008315E9">
        <w:rPr>
          <w:rFonts w:ascii="Adobe Devanagari" w:hAnsi="Adobe Devanagari" w:cs="Times New Roman"/>
          <w:color w:val="000000"/>
        </w:rPr>
        <w:t xml:space="preserve"> Studies have shown that a species’ functional traits that are linked to life strategies vary based on the latitude of their origin (Cavender-Bares 2007).</w:t>
      </w:r>
    </w:p>
    <w:p w14:paraId="2CB45A4D" w14:textId="4064A354" w:rsidR="009F22C8" w:rsidRPr="008315E9" w:rsidRDefault="009F22C8" w:rsidP="008315E9">
      <w:pPr>
        <w:widowControl w:val="0"/>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ab/>
        <w:t xml:space="preserve">A1: </w:t>
      </w:r>
      <w:r w:rsidR="009C3681" w:rsidRPr="008315E9">
        <w:rPr>
          <w:rFonts w:ascii="Adobe Devanagari" w:hAnsi="Adobe Devanagari" w:cs="Times New Roman"/>
          <w:color w:val="000000"/>
        </w:rPr>
        <w:t xml:space="preserve">Increases in intraspecific trait variation </w:t>
      </w:r>
      <w:r w:rsidR="00E132A5" w:rsidRPr="008315E9">
        <w:rPr>
          <w:rFonts w:ascii="Adobe Devanagari" w:hAnsi="Adobe Devanagari" w:cs="Times New Roman"/>
          <w:color w:val="000000"/>
        </w:rPr>
        <w:t xml:space="preserve">across a latitudinal gradient at the range limit would indicate increased genetic adaptation and/or increased plasticity. </w:t>
      </w:r>
      <w:r w:rsidR="0049332C" w:rsidRPr="008315E9">
        <w:rPr>
          <w:rFonts w:ascii="Adobe Devanagari" w:hAnsi="Adobe Devanagari" w:cs="Times New Roman"/>
          <w:color w:val="000000"/>
        </w:rPr>
        <w:t>Since populations at their range extremes (and at more northern latitudes) face harsher environments than populations in their range interior, this could be due to a plant’s attempts to limit its phylogenetic similarity in the face of competitors in a sub-optimal environment, or simply because it is exhibiting greater plasticity in response to the more extreme environment.</w:t>
      </w:r>
    </w:p>
    <w:p w14:paraId="4C966319" w14:textId="70B98567" w:rsidR="0049332C" w:rsidRPr="008315E9" w:rsidRDefault="0049332C" w:rsidP="008315E9">
      <w:pPr>
        <w:widowControl w:val="0"/>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ab/>
        <w:t xml:space="preserve">A2: </w:t>
      </w:r>
      <w:del w:id="21" w:author="Elizabeth Wolkovich" w:date="2016-12-11T18:05:00Z">
        <w:r w:rsidRPr="008315E9" w:rsidDel="009C7E60">
          <w:rPr>
            <w:rFonts w:ascii="Adobe Devanagari" w:hAnsi="Adobe Devanagari" w:cs="Times New Roman"/>
            <w:color w:val="000000"/>
          </w:rPr>
          <w:delText>On the other hand</w:delText>
        </w:r>
      </w:del>
      <w:ins w:id="22" w:author="Elizabeth Wolkovich" w:date="2016-12-11T18:05:00Z">
        <w:r w:rsidR="009C7E60" w:rsidRPr="008315E9">
          <w:rPr>
            <w:rFonts w:ascii="Adobe Devanagari" w:hAnsi="Adobe Devanagari" w:cs="Times New Roman"/>
            <w:color w:val="000000"/>
          </w:rPr>
          <w:t>Alternatively</w:t>
        </w:r>
      </w:ins>
      <w:r w:rsidRPr="008315E9">
        <w:rPr>
          <w:rFonts w:ascii="Adobe Devanagari" w:hAnsi="Adobe Devanagari" w:cs="Times New Roman"/>
          <w:color w:val="000000"/>
        </w:rPr>
        <w:t>, decreased intraspecific trait variation approaching a range limit would indicate that only one combination of traits is successful in that particular limiting environment (Burns &amp; Straus 2012)</w:t>
      </w:r>
      <w:r w:rsidR="00607E82" w:rsidRPr="008315E9">
        <w:rPr>
          <w:rFonts w:ascii="Adobe Devanagari" w:hAnsi="Adobe Devanagari" w:cs="Times New Roman"/>
          <w:color w:val="000000"/>
        </w:rPr>
        <w:t>.</w:t>
      </w:r>
    </w:p>
    <w:p w14:paraId="4D8ADFFD" w14:textId="78E434A2" w:rsidR="00607E82" w:rsidRPr="008315E9" w:rsidRDefault="00607E82" w:rsidP="008315E9">
      <w:pPr>
        <w:widowControl w:val="0"/>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ab/>
        <w:t xml:space="preserve">A3: Finally, no clear pattern in intra-specific variation in functional traits approaching the range limit of a species would indicate </w:t>
      </w:r>
      <w:r w:rsidR="008F389B" w:rsidRPr="008315E9">
        <w:rPr>
          <w:rFonts w:ascii="Adobe Devanagari" w:hAnsi="Adobe Devanagari" w:cs="Times New Roman"/>
          <w:color w:val="000000"/>
        </w:rPr>
        <w:t xml:space="preserve">that other rules of community assembly are playing a larger part in the determining of range limits, </w:t>
      </w:r>
      <w:commentRangeStart w:id="23"/>
      <w:r w:rsidR="008F389B" w:rsidRPr="008315E9">
        <w:rPr>
          <w:rFonts w:ascii="Adobe Devanagari" w:hAnsi="Adobe Devanagari" w:cs="Times New Roman"/>
          <w:color w:val="000000"/>
        </w:rPr>
        <w:t xml:space="preserve">such as competition </w:t>
      </w:r>
      <w:commentRangeEnd w:id="23"/>
      <w:r w:rsidR="003F602E" w:rsidRPr="008315E9">
        <w:rPr>
          <w:rStyle w:val="CommentReference"/>
          <w:rFonts w:ascii="Adobe Devanagari" w:hAnsi="Adobe Devanagari"/>
        </w:rPr>
        <w:commentReference w:id="23"/>
      </w:r>
      <w:r w:rsidR="008F389B" w:rsidRPr="008315E9">
        <w:rPr>
          <w:rFonts w:ascii="Adobe Devanagari" w:hAnsi="Adobe Devanagari" w:cs="Times New Roman"/>
          <w:color w:val="000000"/>
        </w:rPr>
        <w:t>or other biotic factors.</w:t>
      </w:r>
    </w:p>
    <w:p w14:paraId="360C3603" w14:textId="33290C69" w:rsidR="00503501" w:rsidRPr="008315E9" w:rsidRDefault="00503501" w:rsidP="008315E9">
      <w:pPr>
        <w:ind w:firstLine="720"/>
        <w:rPr>
          <w:rFonts w:ascii="Adobe Devanagari" w:hAnsi="Adobe Devanagari" w:cs="Times New Roman"/>
        </w:rPr>
      </w:pPr>
      <w:r w:rsidRPr="008315E9">
        <w:rPr>
          <w:rFonts w:ascii="Adobe Devanagari" w:hAnsi="Adobe Devanagari" w:cs="Times New Roman"/>
        </w:rPr>
        <w:t>By examining community composition of certain woody species in conjunction with their corresponding functional traits across this latitudinal gradient, we can better predict how species composition will change at the forest level. In looking at both the community composition of species at these sites and their functional traits specifically at the range limits, we can understand which species are most at risk with the changing environment, and why they might not survive.</w:t>
      </w:r>
      <w:ins w:id="24" w:author="Elizabeth Wolkovich" w:date="2016-12-11T18:06:00Z">
        <w:r w:rsidR="009E5639" w:rsidRPr="008315E9">
          <w:rPr>
            <w:rFonts w:ascii="Adobe Devanagari" w:hAnsi="Adobe Devanagari" w:cs="Times New Roman"/>
          </w:rPr>
          <w:t xml:space="preserve"> You should add here something along the lines of ‘Here I report on a study to test the hypotheses by doing X, Y, Z.</w:t>
        </w:r>
      </w:ins>
      <w:ins w:id="25" w:author="Elizabeth Wolkovich" w:date="2016-12-11T18:07:00Z">
        <w:r w:rsidR="009E5639" w:rsidRPr="008315E9">
          <w:rPr>
            <w:rFonts w:ascii="Adobe Devanagari" w:hAnsi="Adobe Devanagari" w:cs="Times New Roman"/>
          </w:rPr>
          <w:t>’</w:t>
        </w:r>
      </w:ins>
    </w:p>
    <w:p w14:paraId="621F1CDD" w14:textId="5EA333EF" w:rsidR="00503501" w:rsidRPr="008315E9" w:rsidRDefault="00503501" w:rsidP="008315E9">
      <w:pPr>
        <w:widowControl w:val="0"/>
        <w:autoSpaceDE w:val="0"/>
        <w:autoSpaceDN w:val="0"/>
        <w:adjustRightInd w:val="0"/>
        <w:rPr>
          <w:rFonts w:ascii="Adobe Devanagari" w:hAnsi="Adobe Devanagari" w:cs="Times New Roman"/>
          <w:color w:val="000000"/>
        </w:rPr>
      </w:pPr>
    </w:p>
    <w:p w14:paraId="54542572" w14:textId="77777777" w:rsidR="000844B5" w:rsidRPr="008315E9" w:rsidRDefault="000844B5" w:rsidP="008315E9">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p>
    <w:p w14:paraId="59770A61" w14:textId="77777777" w:rsidR="00335E78" w:rsidRPr="008315E9" w:rsidRDefault="00335E78" w:rsidP="008315E9">
      <w:pPr>
        <w:rPr>
          <w:rFonts w:ascii="Adobe Devanagari" w:hAnsi="Adobe Devanagari" w:cs="Times New Roman"/>
        </w:rPr>
      </w:pPr>
      <w:r w:rsidRPr="008315E9">
        <w:rPr>
          <w:rFonts w:ascii="Adobe Devanagari" w:hAnsi="Adobe Devanagari" w:cs="Times New Roman"/>
        </w:rPr>
        <w:br w:type="page"/>
      </w:r>
    </w:p>
    <w:p w14:paraId="3B346533" w14:textId="41E3C12F"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outlineLvl w:val="0"/>
        <w:rPr>
          <w:rFonts w:ascii="Adobe Devanagari" w:hAnsi="Adobe Devanagari" w:cs="Times New Roman"/>
          <w:b/>
          <w:bCs/>
          <w:color w:val="000000"/>
        </w:rPr>
      </w:pPr>
      <w:r w:rsidRPr="008315E9">
        <w:rPr>
          <w:rFonts w:ascii="Adobe Devanagari" w:hAnsi="Adobe Devanagari" w:cs="Times New Roman"/>
          <w:b/>
          <w:bCs/>
          <w:color w:val="000000"/>
        </w:rPr>
        <w:t>MATERIALS AND METHODS</w:t>
      </w:r>
    </w:p>
    <w:p w14:paraId="641B228D" w14:textId="77777777"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p>
    <w:p w14:paraId="000970F0" w14:textId="0C8A9ADF"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r w:rsidRPr="008315E9">
        <w:rPr>
          <w:rFonts w:ascii="Adobe Devanagari" w:hAnsi="Adobe Devanagari" w:cs="Times New Roman"/>
          <w:color w:val="000000"/>
        </w:rPr>
        <w:t>To understand community composition and functional traits in response to range limits,</w:t>
      </w:r>
      <w:r w:rsidR="008C2071" w:rsidRPr="008315E9">
        <w:rPr>
          <w:rFonts w:ascii="Adobe Devanagari" w:hAnsi="Adobe Devanagari" w:cs="Times New Roman"/>
          <w:color w:val="000000"/>
        </w:rPr>
        <w:t xml:space="preserve"> I </w:t>
      </w:r>
      <w:r w:rsidRPr="008315E9">
        <w:rPr>
          <w:rFonts w:ascii="Adobe Devanagari" w:hAnsi="Adobe Devanagari" w:cs="Times New Roman"/>
          <w:color w:val="000000"/>
        </w:rPr>
        <w:t>examined the immediate vicinity of six deciduous tree species.</w:t>
      </w:r>
      <w:r w:rsidR="008C2071" w:rsidRPr="008315E9">
        <w:rPr>
          <w:rFonts w:ascii="Adobe Devanagari" w:hAnsi="Adobe Devanagari" w:cs="Times New Roman"/>
          <w:color w:val="000000"/>
        </w:rPr>
        <w:t xml:space="preserve"> I </w:t>
      </w:r>
      <w:r w:rsidRPr="008315E9">
        <w:rPr>
          <w:rFonts w:ascii="Adobe Devanagari" w:hAnsi="Adobe Devanagari" w:cs="Times New Roman"/>
          <w:color w:val="000000"/>
        </w:rPr>
        <w:t>collected data on the community composition of the understory species, as well as current competitive environment for each focal tree. Data on functional traits for some of the same individuals were collected the year prior across all four sites through the summer.</w:t>
      </w:r>
    </w:p>
    <w:p w14:paraId="3F8F4838" w14:textId="77777777" w:rsidR="00C45DBB" w:rsidRPr="008315E9" w:rsidRDefault="00C45DBB"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p>
    <w:p w14:paraId="560127DA" w14:textId="08437A4C" w:rsidR="00C45DBB" w:rsidRPr="008315E9" w:rsidRDefault="00C45DBB"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r w:rsidRPr="008315E9">
        <w:rPr>
          <w:rFonts w:ascii="Adobe Devanagari" w:hAnsi="Adobe Devanagari" w:cs="Times New Roman"/>
          <w:b/>
          <w:bCs/>
          <w:i/>
          <w:iCs/>
          <w:color w:val="000000"/>
          <w:u w:color="000000"/>
        </w:rPr>
        <w:t>Sites</w:t>
      </w:r>
      <w:r w:rsidRPr="008315E9">
        <w:rPr>
          <w:rFonts w:ascii="Adobe Devanagari" w:hAnsi="Adobe Devanagari" w:cs="Times New Roman"/>
          <w:color w:val="000000"/>
          <w:u w:color="000000"/>
        </w:rPr>
        <w:t xml:space="preserve"> – I collected data at four sites, all spaced approximately one latitudinal degree apart from each other. Individuals of the six species had previously been tagged for past lab work. All sites were temperate deciduous forests with a small amount of human disturbance. </w:t>
      </w:r>
      <w:r w:rsidRPr="008315E9">
        <w:rPr>
          <w:rStyle w:val="CommentReference"/>
          <w:rFonts w:ascii="Adobe Devanagari" w:hAnsi="Adobe Devanagari"/>
        </w:rPr>
        <w:commentReference w:id="26"/>
      </w:r>
      <w:r w:rsidRPr="008315E9">
        <w:rPr>
          <w:rFonts w:ascii="Adobe Devanagari" w:hAnsi="Adobe Devanagari" w:cs="Times New Roman"/>
          <w:color w:val="000000"/>
          <w:u w:color="000000"/>
        </w:rPr>
        <w:t>The southernmost site was Harvard Forest, an LTER in Petersham, Massachusetts. The Harvard Forest spans approximately 3000 acres, and lies 110 kilometers west of Boston. The second site was located in the southern White Mountains in New Hampshire, off the Kancamagus Highway. As the southernmost part of the White Mountains, the site does not lie within a protected research area. However, as part of a national forest, it is fairly protected from human intrusion. The third site was in the Dartmouth College Second Grant, a site maintained by Dartmouth College for logging, recreational use, and scientific research. The Grant in northern New Hampshire, near the border of Maine. Finally, the northernmost site was located at the Station de biologie des Laurentide in Quebec. The Station de biologie des Laurentide is slightly larger than Harvard Forest, spanning 4000 acres, and is 75 kilometers northeast of Montreal. Due to the varying latitudes, the northern-most sites see a climate of colder winters and shorter growing seasons. All follow mild summers.</w:t>
      </w:r>
    </w:p>
    <w:p w14:paraId="0562B8BB" w14:textId="77777777" w:rsidR="00C45DBB" w:rsidRPr="008315E9" w:rsidRDefault="00C45DBB"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r w:rsidRPr="008315E9">
        <w:rPr>
          <w:rFonts w:ascii="Adobe Devanagari" w:hAnsi="Adobe Devanagari" w:cs="Times New Roman"/>
          <w:color w:val="000000"/>
          <w:u w:color="000000"/>
        </w:rPr>
        <w:tab/>
      </w:r>
      <w:r w:rsidRPr="008315E9">
        <w:rPr>
          <w:rFonts w:ascii="Adobe Devanagari" w:hAnsi="Adobe Devanagari" w:cs="Times New Roman"/>
          <w:color w:val="000000"/>
          <w:u w:color="000000"/>
        </w:rPr>
        <w:tab/>
        <w:t xml:space="preserve">All four sites had previously been used by the Wolkovich lab for research in temporal ecology into the species used for this experiment, thus ensuring the presence of suitable individuals at each site. Nearly all sampling sites occurred in closed canopy forests, except for some sampling plots of </w:t>
      </w:r>
      <w:r w:rsidRPr="008315E9">
        <w:rPr>
          <w:rFonts w:ascii="Adobe Devanagari" w:hAnsi="Adobe Devanagari" w:cs="Times New Roman"/>
          <w:i/>
          <w:iCs/>
          <w:color w:val="000000"/>
          <w:u w:color="000000"/>
        </w:rPr>
        <w:t xml:space="preserve">Cornus alternifolia </w:t>
      </w:r>
      <w:r w:rsidRPr="008315E9">
        <w:rPr>
          <w:rFonts w:ascii="Adobe Devanagari" w:hAnsi="Adobe Devanagari" w:cs="Times New Roman"/>
          <w:color w:val="000000"/>
          <w:u w:color="000000"/>
        </w:rPr>
        <w:t xml:space="preserve">and </w:t>
      </w:r>
      <w:r w:rsidRPr="008315E9">
        <w:rPr>
          <w:rFonts w:ascii="Adobe Devanagari" w:hAnsi="Adobe Devanagari" w:cs="Times New Roman"/>
          <w:i/>
          <w:iCs/>
          <w:color w:val="000000"/>
          <w:u w:color="000000"/>
        </w:rPr>
        <w:t>Sorbus americana</w:t>
      </w:r>
      <w:r w:rsidRPr="008315E9">
        <w:rPr>
          <w:rFonts w:ascii="Adobe Devanagari" w:hAnsi="Adobe Devanagari" w:cs="Times New Roman"/>
          <w:color w:val="000000"/>
          <w:u w:color="000000"/>
        </w:rPr>
        <w:t xml:space="preserve"> which frequently appear on forest edges.</w:t>
      </w:r>
    </w:p>
    <w:p w14:paraId="053E6861" w14:textId="77777777"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p>
    <w:p w14:paraId="463705C4" w14:textId="581E0D7D"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rPr>
      </w:pPr>
      <w:r w:rsidRPr="008315E9">
        <w:rPr>
          <w:rFonts w:ascii="Adobe Devanagari" w:hAnsi="Adobe Devanagari" w:cs="Times New Roman"/>
          <w:b/>
          <w:bCs/>
          <w:i/>
          <w:iCs/>
          <w:color w:val="000000"/>
        </w:rPr>
        <w:t>Species selection</w:t>
      </w:r>
      <w:r w:rsidRPr="008315E9">
        <w:rPr>
          <w:rFonts w:ascii="Adobe Devanagari" w:hAnsi="Adobe Devanagari" w:cs="Times New Roman"/>
          <w:i/>
          <w:iCs/>
          <w:color w:val="000000"/>
        </w:rPr>
        <w:t xml:space="preserve"> </w:t>
      </w:r>
      <w:r w:rsidR="008C2071" w:rsidRPr="008315E9">
        <w:rPr>
          <w:rFonts w:ascii="Adobe Devanagari" w:hAnsi="Adobe Devanagari" w:cs="Times New Roman"/>
          <w:i/>
          <w:iCs/>
          <w:color w:val="000000"/>
        </w:rPr>
        <w:t>–</w:t>
      </w:r>
      <w:r w:rsidR="00EE724D" w:rsidRPr="008315E9">
        <w:rPr>
          <w:rFonts w:ascii="Adobe Devanagari" w:hAnsi="Adobe Devanagari" w:cs="Times New Roman"/>
          <w:i/>
          <w:iCs/>
          <w:color w:val="000000"/>
        </w:rPr>
        <w:t xml:space="preserve"> </w:t>
      </w:r>
      <w:r w:rsidR="008C2071" w:rsidRPr="008315E9">
        <w:rPr>
          <w:rFonts w:ascii="Adobe Devanagari" w:hAnsi="Adobe Devanagari" w:cs="Times New Roman"/>
          <w:iCs/>
          <w:color w:val="000000"/>
        </w:rPr>
        <w:t>I</w:t>
      </w:r>
      <w:r w:rsidR="008C2071" w:rsidRPr="008315E9">
        <w:rPr>
          <w:rFonts w:ascii="Adobe Devanagari" w:hAnsi="Adobe Devanagari" w:cs="Times New Roman"/>
          <w:color w:val="000000"/>
        </w:rPr>
        <w:t xml:space="preserve"> </w:t>
      </w:r>
      <w:r w:rsidRPr="008315E9">
        <w:rPr>
          <w:rFonts w:ascii="Adobe Devanagari" w:hAnsi="Adobe Devanagari" w:cs="Times New Roman"/>
          <w:color w:val="000000"/>
        </w:rPr>
        <w:t xml:space="preserve">sampled six different species of deciduous woody plants that are abundant across the latitudinal range of our sites in the Eastern US. The species’ ranges vary, though all reach a range extreme near one of our four sites. The species in question are: </w:t>
      </w:r>
      <w:r w:rsidRPr="008315E9">
        <w:rPr>
          <w:rFonts w:ascii="Adobe Devanagari" w:hAnsi="Adobe Devanagari" w:cs="Times New Roman"/>
          <w:i/>
          <w:iCs/>
          <w:color w:val="000000"/>
        </w:rPr>
        <w:t xml:space="preserve">Acer pensylvanicum, Betula papyrifera, Cornus alternifolia, Fagus grandifolia, Hamamelis virginiana, </w:t>
      </w:r>
      <w:r w:rsidRPr="008315E9">
        <w:rPr>
          <w:rFonts w:ascii="Adobe Devanagari" w:hAnsi="Adobe Devanagari" w:cs="Times New Roman"/>
          <w:color w:val="000000"/>
        </w:rPr>
        <w:t>and</w:t>
      </w:r>
      <w:r w:rsidRPr="008315E9">
        <w:rPr>
          <w:rFonts w:ascii="Adobe Devanagari" w:hAnsi="Adobe Devanagari" w:cs="Times New Roman"/>
          <w:i/>
          <w:iCs/>
          <w:color w:val="000000"/>
        </w:rPr>
        <w:t xml:space="preserve"> Sorbus americana</w:t>
      </w:r>
      <w:r w:rsidRPr="008315E9">
        <w:rPr>
          <w:rFonts w:ascii="Adobe Devanagari" w:hAnsi="Adobe Devanagari" w:cs="Times New Roman"/>
          <w:color w:val="000000"/>
        </w:rPr>
        <w:t xml:space="preserve">. Four of the six species reach their northern range extremes within or just outside of the latitudinal range covered </w:t>
      </w:r>
      <w:r w:rsidR="00164F48" w:rsidRPr="008315E9">
        <w:rPr>
          <w:rFonts w:ascii="Adobe Devanagari" w:hAnsi="Adobe Devanagari" w:cs="Times New Roman"/>
          <w:color w:val="000000"/>
        </w:rPr>
        <w:t xml:space="preserve">by the four study </w:t>
      </w:r>
      <w:r w:rsidRPr="008315E9">
        <w:rPr>
          <w:rFonts w:ascii="Adobe Devanagari" w:hAnsi="Adobe Devanagari" w:cs="Times New Roman"/>
          <w:color w:val="000000"/>
        </w:rPr>
        <w:t xml:space="preserve">sites. Two species, </w:t>
      </w:r>
      <w:r w:rsidRPr="008315E9">
        <w:rPr>
          <w:rFonts w:ascii="Adobe Devanagari" w:hAnsi="Adobe Devanagari" w:cs="Times New Roman"/>
          <w:i/>
          <w:iCs/>
          <w:color w:val="000000"/>
        </w:rPr>
        <w:t xml:space="preserve">Betula papyrifera </w:t>
      </w:r>
      <w:r w:rsidRPr="008315E9">
        <w:rPr>
          <w:rFonts w:ascii="Adobe Devanagari" w:hAnsi="Adobe Devanagari" w:cs="Times New Roman"/>
          <w:color w:val="000000"/>
        </w:rPr>
        <w:t xml:space="preserve">and </w:t>
      </w:r>
      <w:r w:rsidRPr="008315E9">
        <w:rPr>
          <w:rFonts w:ascii="Adobe Devanagari" w:hAnsi="Adobe Devanagari" w:cs="Times New Roman"/>
          <w:i/>
          <w:iCs/>
          <w:color w:val="000000"/>
        </w:rPr>
        <w:t>Sorbus americana,</w:t>
      </w:r>
      <w:r w:rsidRPr="008315E9">
        <w:rPr>
          <w:rFonts w:ascii="Adobe Devanagari" w:hAnsi="Adobe Devanagari" w:cs="Times New Roman"/>
          <w:color w:val="000000"/>
        </w:rPr>
        <w:t xml:space="preserve"> reach their southern limits just below </w:t>
      </w:r>
      <w:r w:rsidR="00164F48" w:rsidRPr="008315E9">
        <w:rPr>
          <w:rFonts w:ascii="Adobe Devanagari" w:hAnsi="Adobe Devanagari" w:cs="Times New Roman"/>
          <w:color w:val="000000"/>
        </w:rPr>
        <w:t xml:space="preserve">the </w:t>
      </w:r>
      <w:r w:rsidRPr="008315E9">
        <w:rPr>
          <w:rFonts w:ascii="Adobe Devanagari" w:hAnsi="Adobe Devanagari" w:cs="Times New Roman"/>
          <w:color w:val="000000"/>
        </w:rPr>
        <w:t xml:space="preserve">southern-most site at Harvard Forest. </w:t>
      </w:r>
      <w:r w:rsidRPr="008315E9">
        <w:rPr>
          <w:rFonts w:ascii="Adobe Devanagari" w:hAnsi="Adobe Devanagari" w:cs="Times New Roman"/>
          <w:i/>
          <w:iCs/>
          <w:color w:val="000000"/>
        </w:rPr>
        <w:t>Hamamelis virginiana</w:t>
      </w:r>
      <w:r w:rsidRPr="008315E9">
        <w:rPr>
          <w:rFonts w:ascii="Adobe Devanagari" w:hAnsi="Adobe Devanagari" w:cs="Times New Roman"/>
          <w:color w:val="000000"/>
        </w:rPr>
        <w:t>, on the other hand, reaches its northern limit near our second southern-most site in the White Mountains.</w:t>
      </w:r>
    </w:p>
    <w:p w14:paraId="47E4FDFF" w14:textId="78F075A7"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r w:rsidRPr="008315E9">
        <w:rPr>
          <w:rFonts w:ascii="Adobe Devanagari" w:hAnsi="Adobe Devanagari" w:cs="Times New Roman"/>
          <w:color w:val="000000"/>
        </w:rPr>
        <w:tab/>
      </w:r>
      <w:r w:rsidR="008C1B80" w:rsidRPr="008315E9">
        <w:rPr>
          <w:rFonts w:ascii="Adobe Devanagari" w:hAnsi="Adobe Devanagari" w:cs="Times New Roman"/>
          <w:color w:val="000000"/>
        </w:rPr>
        <w:tab/>
      </w:r>
      <w:r w:rsidRPr="008315E9">
        <w:rPr>
          <w:rFonts w:ascii="Adobe Devanagari" w:hAnsi="Adobe Devanagari" w:cs="Times New Roman"/>
          <w:color w:val="000000"/>
        </w:rPr>
        <w:t>Each species was selected based on (a) which species had been included in past studies at the four sites as part of the Wolkovich lab’s work, and (b) the location of its range limits with relation to the four sites.</w:t>
      </w:r>
      <w:r w:rsidR="008C2071" w:rsidRPr="008315E9">
        <w:rPr>
          <w:rFonts w:ascii="Adobe Devanagari" w:hAnsi="Adobe Devanagari" w:cs="Times New Roman"/>
          <w:color w:val="000000"/>
        </w:rPr>
        <w:t xml:space="preserve"> I </w:t>
      </w:r>
      <w:r w:rsidRPr="008315E9">
        <w:rPr>
          <w:rFonts w:ascii="Adobe Devanagari" w:hAnsi="Adobe Devanagari" w:cs="Times New Roman"/>
          <w:color w:val="000000"/>
        </w:rPr>
        <w:t xml:space="preserve">found each species’ latitudinal range limits through the websites </w:t>
      </w:r>
      <w:r w:rsidRPr="008315E9">
        <w:rPr>
          <w:rFonts w:ascii="Adobe Devanagari" w:hAnsi="Adobe Devanagari" w:cs="Times New Roman"/>
          <w:color w:val="000000"/>
          <w:u w:val="single" w:color="000000"/>
        </w:rPr>
        <w:t>bonap.org</w:t>
      </w:r>
      <w:r w:rsidRPr="008315E9">
        <w:rPr>
          <w:rFonts w:ascii="Adobe Devanagari" w:hAnsi="Adobe Devanagari" w:cs="Times New Roman"/>
          <w:color w:val="000000"/>
          <w:u w:color="000000"/>
        </w:rPr>
        <w:t xml:space="preserve">, </w:t>
      </w:r>
      <w:r w:rsidRPr="008315E9">
        <w:rPr>
          <w:rFonts w:ascii="Adobe Devanagari" w:hAnsi="Adobe Devanagari" w:cs="Times New Roman"/>
          <w:color w:val="000000"/>
          <w:u w:val="single" w:color="000000"/>
        </w:rPr>
        <w:t>plants.usda.gov</w:t>
      </w:r>
      <w:r w:rsidRPr="008315E9">
        <w:rPr>
          <w:rFonts w:ascii="Adobe Devanagari" w:hAnsi="Adobe Devanagari" w:cs="Times New Roman"/>
          <w:color w:val="000000"/>
          <w:u w:color="000000"/>
        </w:rPr>
        <w:t xml:space="preserve">, and </w:t>
      </w:r>
      <w:r w:rsidRPr="008315E9">
        <w:rPr>
          <w:rFonts w:ascii="Adobe Devanagari" w:hAnsi="Adobe Devanagari" w:cs="Times New Roman"/>
          <w:color w:val="000000"/>
          <w:u w:val="single" w:color="000000"/>
        </w:rPr>
        <w:t>gbif.org</w:t>
      </w:r>
      <w:r w:rsidRPr="008315E9">
        <w:rPr>
          <w:rFonts w:ascii="Adobe Devanagari" w:hAnsi="Adobe Devanagari" w:cs="Times New Roman"/>
          <w:color w:val="000000"/>
          <w:u w:color="000000"/>
        </w:rPr>
        <w:t>. This was to account for records of tree species that were recorded outside their latitudinal limits (as evidenced by highly decreased abundance), but had still been recorded as appearing in different counties.</w:t>
      </w:r>
    </w:p>
    <w:p w14:paraId="36F10670" w14:textId="77777777"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p>
    <w:p w14:paraId="3DE99E10" w14:textId="77777777"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p>
    <w:p w14:paraId="46619C36" w14:textId="60355BAA"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r w:rsidRPr="008315E9">
        <w:rPr>
          <w:rFonts w:ascii="Adobe Devanagari" w:hAnsi="Adobe Devanagari" w:cs="Times New Roman"/>
          <w:b/>
          <w:bCs/>
          <w:i/>
          <w:iCs/>
          <w:color w:val="000000"/>
          <w:u w:color="000000"/>
        </w:rPr>
        <w:t xml:space="preserve">Competition and community data </w:t>
      </w:r>
      <w:r w:rsidRPr="008315E9">
        <w:rPr>
          <w:rFonts w:ascii="Adobe Devanagari" w:hAnsi="Adobe Devanagari" w:cs="Times New Roman"/>
          <w:i/>
          <w:iCs/>
          <w:color w:val="000000"/>
          <w:u w:color="000000"/>
        </w:rPr>
        <w:t xml:space="preserve">- </w:t>
      </w:r>
      <w:r w:rsidRPr="008315E9">
        <w:rPr>
          <w:rFonts w:ascii="Adobe Devanagari" w:hAnsi="Adobe Devanagari" w:cs="Times New Roman"/>
          <w:color w:val="000000"/>
          <w:u w:color="000000"/>
        </w:rPr>
        <w:t>For each of the six species,</w:t>
      </w:r>
      <w:r w:rsidR="008C2071" w:rsidRPr="008315E9">
        <w:rPr>
          <w:rFonts w:ascii="Adobe Devanagari" w:hAnsi="Adobe Devanagari" w:cs="Times New Roman"/>
          <w:color w:val="000000"/>
          <w:u w:color="000000"/>
        </w:rPr>
        <w:t xml:space="preserve"> I </w:t>
      </w:r>
      <w:r w:rsidRPr="008315E9">
        <w:rPr>
          <w:rFonts w:ascii="Adobe Devanagari" w:hAnsi="Adobe Devanagari" w:cs="Times New Roman"/>
          <w:color w:val="000000"/>
          <w:u w:color="000000"/>
        </w:rPr>
        <w:t>tagged six (or found some previously tagged) individuals at each site that the individuals were present in.</w:t>
      </w:r>
      <w:r w:rsidR="008C2071" w:rsidRPr="008315E9">
        <w:rPr>
          <w:rFonts w:ascii="Adobe Devanagari" w:hAnsi="Adobe Devanagari" w:cs="Times New Roman"/>
          <w:color w:val="000000"/>
          <w:u w:color="000000"/>
        </w:rPr>
        <w:t xml:space="preserve"> I </w:t>
      </w:r>
      <w:r w:rsidRPr="008315E9">
        <w:rPr>
          <w:rFonts w:ascii="Adobe Devanagari" w:hAnsi="Adobe Devanagari" w:cs="Times New Roman"/>
          <w:color w:val="000000"/>
          <w:u w:color="000000"/>
        </w:rPr>
        <w:t>compared total basal area of the focal individual with trees in the competitive environment around each focal individual. The direct competitive environment was estimated as being within a 5-m radius around the focal tree.</w:t>
      </w:r>
      <w:r w:rsidR="008C2071" w:rsidRPr="008315E9">
        <w:rPr>
          <w:rFonts w:ascii="Adobe Devanagari" w:hAnsi="Adobe Devanagari" w:cs="Times New Roman"/>
          <w:color w:val="000000"/>
          <w:u w:color="000000"/>
        </w:rPr>
        <w:t xml:space="preserve"> I </w:t>
      </w:r>
      <w:r w:rsidRPr="008315E9">
        <w:rPr>
          <w:rFonts w:ascii="Adobe Devanagari" w:hAnsi="Adobe Devanagari" w:cs="Times New Roman"/>
          <w:color w:val="000000"/>
          <w:u w:color="000000"/>
        </w:rPr>
        <w:t>recorded the DBH of all trees falling within this circle.</w:t>
      </w:r>
      <w:r w:rsidR="008C2071" w:rsidRPr="008315E9">
        <w:rPr>
          <w:rFonts w:ascii="Adobe Devanagari" w:hAnsi="Adobe Devanagari" w:cs="Times New Roman"/>
          <w:color w:val="000000"/>
          <w:u w:color="000000"/>
        </w:rPr>
        <w:t xml:space="preserve"> I </w:t>
      </w:r>
      <w:r w:rsidRPr="008315E9">
        <w:rPr>
          <w:rFonts w:ascii="Adobe Devanagari" w:hAnsi="Adobe Devanagari" w:cs="Times New Roman"/>
          <w:color w:val="000000"/>
          <w:u w:color="000000"/>
        </w:rPr>
        <w:t>took note of the presence and absence of species in the understory, including species of saplings appearing under 1.3m. To determine competitiveness of our focal individuals,</w:t>
      </w:r>
      <w:r w:rsidR="008C2071" w:rsidRPr="008315E9">
        <w:rPr>
          <w:rFonts w:ascii="Adobe Devanagari" w:hAnsi="Adobe Devanagari" w:cs="Times New Roman"/>
          <w:color w:val="000000"/>
          <w:u w:color="000000"/>
        </w:rPr>
        <w:t xml:space="preserve"> I </w:t>
      </w:r>
      <w:r w:rsidRPr="008315E9">
        <w:rPr>
          <w:rFonts w:ascii="Adobe Devanagari" w:hAnsi="Adobe Devanagari" w:cs="Times New Roman"/>
          <w:color w:val="000000"/>
          <w:u w:color="000000"/>
        </w:rPr>
        <w:t>used the percentage of total basal area attributable to the focal individuals as a proxy for competitive advantage in each plot.</w:t>
      </w:r>
    </w:p>
    <w:p w14:paraId="29B299A3" w14:textId="77777777"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p>
    <w:p w14:paraId="43BCC9C5" w14:textId="5550D1D2" w:rsidR="001C4754" w:rsidRPr="008315E9" w:rsidRDefault="001C4754"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r w:rsidRPr="008315E9">
        <w:rPr>
          <w:rFonts w:ascii="Adobe Devanagari" w:hAnsi="Adobe Devanagari" w:cs="Times New Roman"/>
          <w:b/>
          <w:bCs/>
          <w:i/>
          <w:iCs/>
          <w:color w:val="000000"/>
          <w:u w:color="000000"/>
        </w:rPr>
        <w:t>Functional traits</w:t>
      </w:r>
      <w:r w:rsidRPr="008315E9">
        <w:rPr>
          <w:rFonts w:ascii="Adobe Devanagari" w:hAnsi="Adobe Devanagari" w:cs="Times New Roman"/>
          <w:i/>
          <w:iCs/>
          <w:color w:val="000000"/>
          <w:u w:color="000000"/>
        </w:rPr>
        <w:t xml:space="preserve"> </w:t>
      </w:r>
      <w:r w:rsidRPr="008315E9">
        <w:rPr>
          <w:rFonts w:ascii="Adobe Devanagari" w:hAnsi="Adobe Devanagari" w:cs="Times New Roman"/>
          <w:color w:val="000000"/>
          <w:u w:color="000000"/>
        </w:rPr>
        <w:t xml:space="preserve">- For functional trait data, </w:t>
      </w:r>
      <w:r w:rsidR="008C2071" w:rsidRPr="008315E9">
        <w:rPr>
          <w:rFonts w:ascii="Adobe Devanagari" w:hAnsi="Adobe Devanagari" w:cs="Times New Roman"/>
          <w:color w:val="000000"/>
          <w:u w:color="000000"/>
        </w:rPr>
        <w:t>I</w:t>
      </w:r>
      <w:r w:rsidRPr="008315E9">
        <w:rPr>
          <w:rFonts w:ascii="Adobe Devanagari" w:hAnsi="Adobe Devanagari" w:cs="Times New Roman"/>
          <w:color w:val="000000"/>
          <w:u w:color="000000"/>
        </w:rPr>
        <w:t xml:space="preserve"> used the data collected the previous summer by Harry Stone during the Harvard Forest REU Summer Program in 2015. The height of individuals not measured summer 2015 was measured through a clinometer. Additionally,</w:t>
      </w:r>
      <w:r w:rsidR="008C2071" w:rsidRPr="008315E9">
        <w:rPr>
          <w:rFonts w:ascii="Adobe Devanagari" w:hAnsi="Adobe Devanagari" w:cs="Times New Roman"/>
          <w:color w:val="000000"/>
          <w:u w:color="000000"/>
        </w:rPr>
        <w:t xml:space="preserve"> I </w:t>
      </w:r>
      <w:r w:rsidRPr="008315E9">
        <w:rPr>
          <w:rFonts w:ascii="Adobe Devanagari" w:hAnsi="Adobe Devanagari" w:cs="Times New Roman"/>
          <w:color w:val="000000"/>
          <w:u w:color="000000"/>
        </w:rPr>
        <w:t>measured the D</w:t>
      </w:r>
      <w:r w:rsidR="00613C60" w:rsidRPr="008315E9">
        <w:rPr>
          <w:rFonts w:ascii="Adobe Devanagari" w:hAnsi="Adobe Devanagari" w:cs="Times New Roman"/>
          <w:color w:val="000000"/>
          <w:u w:color="000000"/>
        </w:rPr>
        <w:t xml:space="preserve">iameter at </w:t>
      </w:r>
      <w:r w:rsidRPr="008315E9">
        <w:rPr>
          <w:rFonts w:ascii="Adobe Devanagari" w:hAnsi="Adobe Devanagari" w:cs="Times New Roman"/>
          <w:color w:val="000000"/>
          <w:u w:color="000000"/>
        </w:rPr>
        <w:t>B</w:t>
      </w:r>
      <w:r w:rsidR="00613C60" w:rsidRPr="008315E9">
        <w:rPr>
          <w:rFonts w:ascii="Adobe Devanagari" w:hAnsi="Adobe Devanagari" w:cs="Times New Roman"/>
          <w:color w:val="000000"/>
          <w:u w:color="000000"/>
        </w:rPr>
        <w:t xml:space="preserve">reast </w:t>
      </w:r>
      <w:r w:rsidRPr="008315E9">
        <w:rPr>
          <w:rFonts w:ascii="Adobe Devanagari" w:hAnsi="Adobe Devanagari" w:cs="Times New Roman"/>
          <w:color w:val="000000"/>
          <w:u w:color="000000"/>
        </w:rPr>
        <w:t>H</w:t>
      </w:r>
      <w:r w:rsidR="00613C60" w:rsidRPr="008315E9">
        <w:rPr>
          <w:rFonts w:ascii="Adobe Devanagari" w:hAnsi="Adobe Devanagari" w:cs="Times New Roman"/>
          <w:color w:val="000000"/>
          <w:u w:color="000000"/>
        </w:rPr>
        <w:t>eight (DBH)</w:t>
      </w:r>
      <w:r w:rsidRPr="008315E9">
        <w:rPr>
          <w:rFonts w:ascii="Adobe Devanagari" w:hAnsi="Adobe Devanagari" w:cs="Times New Roman"/>
          <w:color w:val="000000"/>
          <w:u w:color="000000"/>
        </w:rPr>
        <w:t xml:space="preserve"> of any newly-tagged individuals (in cases where an individual is too close to another focal plant). Functional traits for newly-tagged individuals were not measured, but instead the traits measured in 2015 served as a representation of the traits of all species within that site.</w:t>
      </w:r>
    </w:p>
    <w:p w14:paraId="3C957650" w14:textId="64BB298D" w:rsidR="001C4754" w:rsidRPr="008315E9" w:rsidRDefault="008C1B80" w:rsidP="008315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Devanagari" w:hAnsi="Adobe Devanagari" w:cs="Times New Roman"/>
          <w:color w:val="000000"/>
          <w:u w:color="000000"/>
        </w:rPr>
      </w:pPr>
      <w:r w:rsidRPr="008315E9">
        <w:rPr>
          <w:rFonts w:ascii="Adobe Devanagari" w:hAnsi="Adobe Devanagari" w:cs="Times New Roman"/>
          <w:color w:val="000000"/>
          <w:u w:color="000000"/>
        </w:rPr>
        <w:tab/>
      </w:r>
      <w:r w:rsidRPr="008315E9">
        <w:rPr>
          <w:rFonts w:ascii="Adobe Devanagari" w:hAnsi="Adobe Devanagari" w:cs="Times New Roman"/>
          <w:color w:val="000000"/>
          <w:u w:color="000000"/>
        </w:rPr>
        <w:tab/>
      </w:r>
      <w:r w:rsidR="001C4754" w:rsidRPr="008315E9">
        <w:rPr>
          <w:rFonts w:ascii="Adobe Devanagari" w:hAnsi="Adobe Devanagari" w:cs="Times New Roman"/>
          <w:color w:val="000000"/>
          <w:u w:color="000000"/>
        </w:rPr>
        <w:t xml:space="preserve">Data on the functional traits Specific Leaf Area (SLA), Leaf N%, leaf dry matter content, and height were all collected for at least six individuals of the six species across the four sites (when applicable). Samples were processed in the John Torrey laboratory at the Harvard Forest. When possible, leaf samples were collected near the center of the tree canopy. Leaf size was measured using the LI-COR 3100 leaf area meter. To account for variation within an individual, a wide range of leaf sizes were measured to achieve a representative average size. Specific leaf area (SLA) was determined by the leaf size divided by dry mass of the leaves (Cornelissen 2003). The leaves were weighed after drying for than 24 hours at 60 </w:t>
      </w:r>
      <w:r w:rsidR="001C4754" w:rsidRPr="008315E9">
        <w:rPr>
          <w:rFonts w:ascii="Adobe Devanagari" w:hAnsi="Adobe Devanagari" w:cs="Times New Roman"/>
          <w:color w:val="000000"/>
          <w:sz w:val="16"/>
          <w:szCs w:val="16"/>
          <w:u w:color="000000"/>
          <w:vertAlign w:val="superscript"/>
        </w:rPr>
        <w:t>O</w:t>
      </w:r>
      <w:r w:rsidR="001C4754" w:rsidRPr="008315E9">
        <w:rPr>
          <w:rFonts w:ascii="Adobe Devanagari" w:hAnsi="Adobe Devanagari" w:cs="Times New Roman"/>
          <w:color w:val="000000"/>
          <w:u w:color="000000"/>
        </w:rPr>
        <w:t>C.</w:t>
      </w:r>
    </w:p>
    <w:p w14:paraId="3130FD8F" w14:textId="268068FE" w:rsidR="00CF338C" w:rsidRPr="008315E9" w:rsidRDefault="00CF338C"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dobe Devanagari" w:hAnsi="Adobe Devanagari" w:cs="Times New Roman"/>
          <w:color w:val="000000"/>
          <w:u w:color="000000"/>
        </w:rPr>
      </w:pPr>
      <w:r w:rsidRPr="008315E9">
        <w:rPr>
          <w:rFonts w:ascii="Adobe Devanagari" w:hAnsi="Adobe Devanagari" w:cs="Times New Roman"/>
          <w:color w:val="000000"/>
          <w:u w:color="000000"/>
        </w:rPr>
        <w:tab/>
      </w:r>
      <w:r w:rsidR="00164F48" w:rsidRPr="008315E9">
        <w:rPr>
          <w:rFonts w:ascii="Adobe Devanagari" w:hAnsi="Adobe Devanagari" w:cs="Times New Roman"/>
          <w:color w:val="000000"/>
          <w:u w:color="000000"/>
        </w:rPr>
        <w:t xml:space="preserve">Harry Stone and colleagues </w:t>
      </w:r>
      <w:r w:rsidR="001C4754" w:rsidRPr="008315E9">
        <w:rPr>
          <w:rFonts w:ascii="Adobe Devanagari" w:hAnsi="Adobe Devanagari" w:cs="Times New Roman"/>
          <w:color w:val="000000"/>
          <w:u w:color="000000"/>
        </w:rPr>
        <w:t xml:space="preserve">measured leaf dry matter content by comparing the fresh mass of the leaves, determined immediately after removal from the individual and the dried weight. Height of the individual was measured using a clinometer from 15 meters away from the tree. Stem specific density was measured by comparing the volume of the stem sample to the dried mass. The volume of the stem was calculated by submersion in a container of water and the volume of the water displaced is equivalent to the volume of the stem. Then the stems were dried in excess of 24 hours in the drying oven at 60 </w:t>
      </w:r>
      <w:r w:rsidR="001C4754" w:rsidRPr="008315E9">
        <w:rPr>
          <w:rFonts w:ascii="Adobe Devanagari" w:hAnsi="Adobe Devanagari" w:cs="Times New Roman"/>
          <w:color w:val="000000"/>
          <w:sz w:val="16"/>
          <w:szCs w:val="16"/>
          <w:u w:color="000000"/>
          <w:vertAlign w:val="superscript"/>
        </w:rPr>
        <w:t>O</w:t>
      </w:r>
      <w:r w:rsidR="001C4754" w:rsidRPr="008315E9">
        <w:rPr>
          <w:rFonts w:ascii="Adobe Devanagari" w:hAnsi="Adobe Devanagari" w:cs="Times New Roman"/>
          <w:color w:val="000000"/>
          <w:u w:color="000000"/>
        </w:rPr>
        <w:t xml:space="preserve">C. </w:t>
      </w:r>
    </w:p>
    <w:p w14:paraId="171B6D14" w14:textId="77777777" w:rsidR="00CF338C" w:rsidRPr="008315E9" w:rsidRDefault="00CF338C"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dobe Devanagari" w:hAnsi="Adobe Devanagari" w:cs="Times New Roman"/>
          <w:color w:val="000000"/>
          <w:u w:color="000000"/>
        </w:rPr>
      </w:pPr>
    </w:p>
    <w:p w14:paraId="4CE8BC8B" w14:textId="3F7C1AC2"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dobe Devanagari" w:hAnsi="Adobe Devanagari" w:cs="Calibri"/>
          <w:i/>
          <w:iCs/>
          <w:color w:val="000000"/>
          <w:u w:color="000000"/>
        </w:rPr>
      </w:pPr>
      <w:r w:rsidRPr="008315E9">
        <w:rPr>
          <w:rFonts w:ascii="Adobe Devanagari" w:hAnsi="Adobe Devanagari" w:cs="Times New Roman"/>
          <w:color w:val="000000"/>
          <w:u w:color="000000"/>
        </w:rPr>
        <w:br w:type="page"/>
      </w:r>
      <w:r w:rsidR="00DB194A" w:rsidRPr="008315E9">
        <w:rPr>
          <w:rFonts w:ascii="Adobe Devanagari" w:hAnsi="Adobe Devanagari" w:cs="Calibri"/>
          <w:b/>
          <w:iCs/>
          <w:color w:val="000000"/>
          <w:u w:color="000000"/>
        </w:rPr>
        <w:t>Works Cited</w:t>
      </w:r>
      <w:r w:rsidRPr="008315E9">
        <w:rPr>
          <w:rFonts w:ascii="Adobe Devanagari" w:hAnsi="Adobe Devanagari" w:cs="Calibri Light"/>
          <w:color w:val="000000"/>
          <w:u w:color="000000"/>
        </w:rPr>
        <w:t>:</w:t>
      </w:r>
    </w:p>
    <w:p w14:paraId="17960667"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dobe Devanagari" w:hAnsi="Adobe Devanagari" w:cs="Calibri Light"/>
          <w:color w:val="000000"/>
          <w:u w:color="000000"/>
        </w:rPr>
      </w:pPr>
    </w:p>
    <w:p w14:paraId="71805217"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333333"/>
          <w:u w:color="000000"/>
        </w:rPr>
      </w:pPr>
      <w:r w:rsidRPr="008315E9">
        <w:rPr>
          <w:rFonts w:ascii="Adobe Devanagari" w:hAnsi="Adobe Devanagari" w:cs="Calibri Light"/>
          <w:color w:val="333333"/>
          <w:u w:color="000000"/>
        </w:rPr>
        <w:t>Ackerly, David D. "Community Assembly, Niche Conservatism, and Adaptive Evolution in Changing Environments." International journal of plant sciences 164 (2003): S165-84. Print.</w:t>
      </w:r>
    </w:p>
    <w:p w14:paraId="6BD5679C" w14:textId="77777777"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333333"/>
          <w:u w:color="000000"/>
        </w:rPr>
      </w:pPr>
    </w:p>
    <w:p w14:paraId="74F4C9A0" w14:textId="746F76F9"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333333"/>
          <w:u w:color="000000"/>
        </w:rPr>
      </w:pPr>
      <w:r w:rsidRPr="008315E9">
        <w:rPr>
          <w:rFonts w:ascii="Adobe Devanagari" w:hAnsi="Adobe Devanagari" w:cs="Calibri Light"/>
          <w:color w:val="333333"/>
          <w:u w:color="000000"/>
        </w:rPr>
        <w:t>Bertrand, Romain, et al. "Changes in Plant Community Composition Lag Behind Climate Warming in Lowland Forests." Nature 479.7374 (2011): 517. Print.</w:t>
      </w:r>
    </w:p>
    <w:p w14:paraId="62DA30CB"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333333"/>
          <w:u w:color="000000"/>
        </w:rPr>
      </w:pPr>
    </w:p>
    <w:p w14:paraId="2A831C3D" w14:textId="41065733" w:rsidR="00CF338C" w:rsidRPr="008315E9" w:rsidRDefault="00CF338C" w:rsidP="008315E9">
      <w:pPr>
        <w:pStyle w:val="NormalWeb"/>
        <w:spacing w:before="0" w:beforeAutospacing="0" w:after="0" w:afterAutospacing="0"/>
        <w:ind w:left="720" w:hanging="720"/>
        <w:rPr>
          <w:rFonts w:ascii="Adobe Devanagari" w:hAnsi="Adobe Devanagari"/>
          <w:color w:val="000000"/>
        </w:rPr>
      </w:pPr>
      <w:r w:rsidRPr="008315E9">
        <w:rPr>
          <w:rFonts w:ascii="Adobe Devanagari" w:hAnsi="Adobe Devanagari"/>
          <w:color w:val="000000"/>
        </w:rPr>
        <w:t>Brown, James H., George C. Stevens, and Dawn M. Kaufman. "The Geographic Range: Size, Shape, Boundaries, and Internal Structure."</w:t>
      </w:r>
      <w:r w:rsidRPr="008315E9">
        <w:rPr>
          <w:rStyle w:val="apple-converted-space"/>
          <w:rFonts w:ascii="Adobe Devanagari" w:hAnsi="Adobe Devanagari"/>
          <w:color w:val="000000"/>
        </w:rPr>
        <w:t> </w:t>
      </w:r>
      <w:r w:rsidRPr="008315E9">
        <w:rPr>
          <w:rFonts w:ascii="Adobe Devanagari" w:hAnsi="Adobe Devanagari"/>
          <w:i/>
          <w:iCs/>
          <w:color w:val="000000"/>
        </w:rPr>
        <w:t>Annual Review of Ecology and Systematics</w:t>
      </w:r>
      <w:r w:rsidRPr="008315E9">
        <w:rPr>
          <w:rStyle w:val="apple-converted-space"/>
          <w:rFonts w:ascii="Adobe Devanagari" w:hAnsi="Adobe Devanagari"/>
          <w:color w:val="000000"/>
        </w:rPr>
        <w:t> </w:t>
      </w:r>
      <w:r w:rsidRPr="008315E9">
        <w:rPr>
          <w:rFonts w:ascii="Adobe Devanagari" w:hAnsi="Adobe Devanagari"/>
          <w:color w:val="000000"/>
        </w:rPr>
        <w:t>27 (1996): 597-623. Print.</w:t>
      </w:r>
    </w:p>
    <w:p w14:paraId="4FF3CE11" w14:textId="77777777" w:rsidR="00CF338C" w:rsidRPr="008315E9" w:rsidRDefault="00CF338C" w:rsidP="008315E9">
      <w:pPr>
        <w:pStyle w:val="NormalWeb"/>
        <w:spacing w:before="0" w:beforeAutospacing="0" w:after="0" w:afterAutospacing="0"/>
        <w:ind w:left="720" w:hanging="720"/>
        <w:rPr>
          <w:rFonts w:ascii="Adobe Devanagari" w:hAnsi="Adobe Devanagari"/>
          <w:color w:val="000000"/>
        </w:rPr>
      </w:pPr>
    </w:p>
    <w:p w14:paraId="07793506" w14:textId="77777777" w:rsidR="00CF338C" w:rsidRPr="008315E9" w:rsidRDefault="00CF338C" w:rsidP="008315E9">
      <w:pPr>
        <w:pStyle w:val="NormalWeb"/>
        <w:spacing w:before="0" w:beforeAutospacing="0" w:after="0" w:afterAutospacing="0"/>
        <w:ind w:left="720" w:hanging="720"/>
        <w:rPr>
          <w:rFonts w:ascii="Adobe Devanagari" w:hAnsi="Adobe Devanagari"/>
          <w:color w:val="000000"/>
        </w:rPr>
      </w:pPr>
      <w:r w:rsidRPr="008315E9">
        <w:rPr>
          <w:rFonts w:ascii="Adobe Devanagari" w:hAnsi="Adobe Devanagari"/>
          <w:color w:val="000000"/>
        </w:rPr>
        <w:t>Burns, Jean H., and Sharon Y. Strauss. "Effects of Competition on Phylogenetic Signal and Phenotypic Plasticity in Plant Functional Traits."</w:t>
      </w:r>
      <w:r w:rsidRPr="008315E9">
        <w:rPr>
          <w:rStyle w:val="apple-converted-space"/>
          <w:rFonts w:ascii="Adobe Devanagari" w:hAnsi="Adobe Devanagari"/>
          <w:color w:val="000000"/>
        </w:rPr>
        <w:t> </w:t>
      </w:r>
      <w:r w:rsidRPr="008315E9">
        <w:rPr>
          <w:rFonts w:ascii="Adobe Devanagari" w:hAnsi="Adobe Devanagari"/>
          <w:i/>
          <w:iCs/>
          <w:color w:val="000000"/>
        </w:rPr>
        <w:t>Ecology</w:t>
      </w:r>
      <w:r w:rsidRPr="008315E9">
        <w:rPr>
          <w:rStyle w:val="apple-converted-space"/>
          <w:rFonts w:ascii="Adobe Devanagari" w:hAnsi="Adobe Devanagari"/>
          <w:color w:val="000000"/>
        </w:rPr>
        <w:t> </w:t>
      </w:r>
      <w:r w:rsidRPr="008315E9">
        <w:rPr>
          <w:rFonts w:ascii="Adobe Devanagari" w:hAnsi="Adobe Devanagari"/>
          <w:color w:val="000000"/>
        </w:rPr>
        <w:t>93 (2012): S126-37. Print.</w:t>
      </w:r>
    </w:p>
    <w:p w14:paraId="2B4C1A0B" w14:textId="77777777" w:rsidR="00CF338C" w:rsidRPr="008315E9" w:rsidRDefault="00CF338C" w:rsidP="008315E9">
      <w:pPr>
        <w:pStyle w:val="NormalWeb"/>
        <w:spacing w:before="0" w:beforeAutospacing="0" w:after="0" w:afterAutospacing="0"/>
        <w:ind w:left="720" w:hanging="720"/>
        <w:rPr>
          <w:rFonts w:ascii="Adobe Devanagari" w:hAnsi="Adobe Devanagari"/>
          <w:color w:val="000000"/>
        </w:rPr>
      </w:pPr>
    </w:p>
    <w:p w14:paraId="54219D2D" w14:textId="7BC22B09" w:rsidR="0053743D" w:rsidRPr="008315E9" w:rsidRDefault="0053743D" w:rsidP="008315E9">
      <w:pPr>
        <w:widowControl w:val="0"/>
        <w:autoSpaceDE w:val="0"/>
        <w:autoSpaceDN w:val="0"/>
        <w:adjustRightInd w:val="0"/>
        <w:ind w:left="720" w:hanging="720"/>
        <w:rPr>
          <w:rFonts w:ascii="Adobe Devanagari" w:hAnsi="Adobe Devanagari" w:cs="Times"/>
          <w:color w:val="000000"/>
        </w:rPr>
      </w:pPr>
      <w:r w:rsidRPr="008315E9">
        <w:rPr>
          <w:rFonts w:ascii="Adobe Devanagari" w:hAnsi="Adobe Devanagari" w:cs="Times"/>
          <w:color w:val="000000"/>
        </w:rPr>
        <w:t>Cavender-Bares, J. 2007. Chilling and freezing stress in live oaks (Quercus section Virentes): intra- and inter-specific variation in PSII sensitivity corresponds to latitude of origin. Photosynthesis Research 94. (2007): 437-53. Print.</w:t>
      </w:r>
    </w:p>
    <w:p w14:paraId="7933060A" w14:textId="77777777" w:rsidR="0053743D" w:rsidRPr="008315E9" w:rsidRDefault="0053743D" w:rsidP="008315E9">
      <w:pPr>
        <w:widowControl w:val="0"/>
        <w:autoSpaceDE w:val="0"/>
        <w:autoSpaceDN w:val="0"/>
        <w:adjustRightInd w:val="0"/>
        <w:ind w:left="720" w:hanging="720"/>
        <w:rPr>
          <w:rFonts w:ascii="Adobe Devanagari" w:hAnsi="Adobe Devanagari" w:cs="Times"/>
          <w:color w:val="000000"/>
        </w:rPr>
      </w:pPr>
    </w:p>
    <w:p w14:paraId="678EC013" w14:textId="38461B9C" w:rsidR="001C4754" w:rsidRPr="008315E9" w:rsidRDefault="009C3681"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333333"/>
          <w:u w:color="000000"/>
        </w:rPr>
      </w:pPr>
      <w:r w:rsidRPr="008315E9">
        <w:rPr>
          <w:rFonts w:ascii="Adobe Devanagari" w:hAnsi="Adobe Devanagari" w:cs="Calibri Light"/>
          <w:color w:val="333333"/>
          <w:u w:color="000000"/>
        </w:rPr>
        <w:t xml:space="preserve">Chen, I. </w:t>
      </w:r>
      <w:r w:rsidR="001C4754" w:rsidRPr="008315E9">
        <w:rPr>
          <w:rFonts w:ascii="Adobe Devanagari" w:hAnsi="Adobe Devanagari" w:cs="Calibri Light"/>
          <w:color w:val="333333"/>
          <w:u w:color="000000"/>
        </w:rPr>
        <w:t>C</w:t>
      </w:r>
      <w:r w:rsidRPr="008315E9">
        <w:rPr>
          <w:rFonts w:ascii="Adobe Devanagari" w:hAnsi="Adobe Devanagari" w:cs="Calibri Light"/>
          <w:color w:val="333333"/>
          <w:u w:color="000000"/>
        </w:rPr>
        <w:t>.</w:t>
      </w:r>
      <w:r w:rsidR="001C4754" w:rsidRPr="008315E9">
        <w:rPr>
          <w:rFonts w:ascii="Adobe Devanagari" w:hAnsi="Adobe Devanagari" w:cs="Calibri Light"/>
          <w:color w:val="333333"/>
          <w:u w:color="000000"/>
        </w:rPr>
        <w:t xml:space="preserve">, et al. "Rapid Range Shifts of Species Associated with </w:t>
      </w:r>
      <w:r w:rsidRPr="008315E9">
        <w:rPr>
          <w:rFonts w:ascii="Adobe Devanagari" w:hAnsi="Adobe Devanagari" w:cs="Calibri Light"/>
          <w:color w:val="333333"/>
          <w:u w:color="000000"/>
        </w:rPr>
        <w:t xml:space="preserve">High Levels of Climate Warming.” </w:t>
      </w:r>
      <w:r w:rsidR="001C4754" w:rsidRPr="008315E9">
        <w:rPr>
          <w:rFonts w:ascii="Adobe Devanagari" w:hAnsi="Adobe Devanagari" w:cs="Calibri Light"/>
          <w:color w:val="333333"/>
          <w:u w:color="000000"/>
        </w:rPr>
        <w:t>Science 333.6045 (2011): 1024. Print.</w:t>
      </w:r>
    </w:p>
    <w:p w14:paraId="6A6B7B0E"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333333"/>
          <w:u w:color="000000"/>
        </w:rPr>
      </w:pPr>
    </w:p>
    <w:p w14:paraId="385CC657"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r w:rsidRPr="008315E9">
        <w:rPr>
          <w:rFonts w:ascii="Adobe Devanagari" w:hAnsi="Adobe Devanagari" w:cs="Calibri Light"/>
          <w:color w:val="000000"/>
          <w:u w:color="000000"/>
        </w:rPr>
        <w:t xml:space="preserve">Cornelissen, J. H. C., et al. "A handbook of protocols for standardised and easy measurement of plant functional traits worldwide." Australian journal of Botany 51.4 (2003): 335-380. </w:t>
      </w:r>
    </w:p>
    <w:p w14:paraId="582FCD98" w14:textId="77777777"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p>
    <w:p w14:paraId="44332F1B" w14:textId="27106DD6" w:rsidR="000D4798" w:rsidRPr="008315E9" w:rsidRDefault="000D4798" w:rsidP="008315E9">
      <w:pPr>
        <w:rPr>
          <w:rFonts w:ascii="Adobe Devanagari" w:eastAsia="Times New Roman" w:hAnsi="Adobe Devanagari" w:cs="Times New Roman"/>
        </w:rPr>
      </w:pPr>
      <w:r w:rsidRPr="008315E9">
        <w:rPr>
          <w:rFonts w:ascii="Adobe Devanagari" w:eastAsia="Times New Roman" w:hAnsi="Adobe Devanagari" w:cs="Times New Roman"/>
          <w:color w:val="000000"/>
        </w:rPr>
        <w:t>Darwin, Charles. </w:t>
      </w:r>
      <w:r w:rsidRPr="008315E9">
        <w:rPr>
          <w:rFonts w:ascii="Adobe Devanagari" w:eastAsia="Times New Roman" w:hAnsi="Adobe Devanagari" w:cs="Times New Roman"/>
          <w:i/>
          <w:iCs/>
          <w:color w:val="000000"/>
        </w:rPr>
        <w:t>On the Origin of Species</w:t>
      </w:r>
      <w:r w:rsidRPr="008315E9">
        <w:rPr>
          <w:rFonts w:ascii="Adobe Devanagari" w:eastAsia="Times New Roman" w:hAnsi="Adobe Devanagari" w:cs="Times New Roman"/>
          <w:color w:val="000000"/>
        </w:rPr>
        <w:t>. Ed. Jim Endersby. Cambridge ; New York:, 2009. Print.</w:t>
      </w:r>
    </w:p>
    <w:p w14:paraId="7AA30AED" w14:textId="77777777" w:rsidR="000D4798" w:rsidRPr="008315E9" w:rsidRDefault="000D4798"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p>
    <w:p w14:paraId="3CEF20BA" w14:textId="0E995B91"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r w:rsidRPr="008315E9">
        <w:rPr>
          <w:rFonts w:ascii="Adobe Devanagari" w:hAnsi="Adobe Devanagari" w:cs="Calibri Light"/>
          <w:color w:val="000000"/>
          <w:u w:color="000000"/>
        </w:rPr>
        <w:t>Davis, M. B., and R. G. Shaw. Range Shifts and Adaptive Responses to Quaternary Climate Change. 292 Vol, 2001. Print.</w:t>
      </w:r>
    </w:p>
    <w:p w14:paraId="5EA60C4F" w14:textId="77777777"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p>
    <w:p w14:paraId="59F49BF6" w14:textId="2B7EA266" w:rsidR="00A638A9" w:rsidRPr="008315E9" w:rsidRDefault="00A638A9"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r w:rsidRPr="008315E9">
        <w:rPr>
          <w:rFonts w:ascii="Adobe Devanagari" w:hAnsi="Adobe Devanagari" w:cs="Calibri Light"/>
          <w:color w:val="000000"/>
          <w:u w:color="000000"/>
        </w:rPr>
        <w:t>De Frenne, Pieter, et al. "Latitudinal Gradients as Natural Laboratories to Infer Species' Responses to Temperature." The Journal of Ecology 101.3 (2013): 784. Print.</w:t>
      </w:r>
    </w:p>
    <w:p w14:paraId="1810108D" w14:textId="77777777" w:rsidR="00A638A9" w:rsidRPr="008315E9" w:rsidRDefault="00A638A9"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p>
    <w:p w14:paraId="2333298A" w14:textId="431873CC" w:rsidR="00DB194A" w:rsidRPr="008315E9" w:rsidRDefault="00533886"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Adobe Devanagari" w:hAnsi="Adobe Devanagari" w:cs="Calibri Light"/>
          <w:color w:val="000000"/>
          <w:u w:color="000000"/>
        </w:rPr>
      </w:pPr>
      <w:r w:rsidRPr="008315E9">
        <w:rPr>
          <w:rFonts w:ascii="Adobe Devanagari" w:hAnsi="Adobe Devanagari" w:cs="Calibri Light"/>
          <w:color w:val="000000"/>
          <w:u w:color="000000"/>
        </w:rPr>
        <w:t xml:space="preserve">Doak, </w:t>
      </w:r>
      <w:r w:rsidR="00DB194A" w:rsidRPr="008315E9">
        <w:rPr>
          <w:rFonts w:ascii="Adobe Devanagari" w:hAnsi="Adobe Devanagari" w:cs="Calibri Light"/>
          <w:color w:val="000000"/>
          <w:u w:color="000000"/>
        </w:rPr>
        <w:t>Daniel F., and William F. Morris. "Demographic Compensation and Tipping Points in Climate- Induced Range Shifts." Nature 467.7318 (2010): 959. Print.</w:t>
      </w:r>
    </w:p>
    <w:p w14:paraId="5A31D3EA"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333333"/>
          <w:u w:color="000000"/>
        </w:rPr>
      </w:pPr>
    </w:p>
    <w:p w14:paraId="5DE04E09" w14:textId="712BDEFB" w:rsidR="009C3681" w:rsidRPr="008315E9" w:rsidRDefault="009C3681" w:rsidP="008315E9">
      <w:pPr>
        <w:widowControl w:val="0"/>
        <w:autoSpaceDE w:val="0"/>
        <w:autoSpaceDN w:val="0"/>
        <w:adjustRightInd w:val="0"/>
        <w:ind w:left="720" w:hanging="720"/>
        <w:rPr>
          <w:rFonts w:ascii="Adobe Devanagari" w:hAnsi="Adobe Devanagari" w:cs="Times"/>
          <w:color w:val="000000"/>
        </w:rPr>
      </w:pPr>
      <w:r w:rsidRPr="008315E9">
        <w:rPr>
          <w:rFonts w:ascii="Adobe Devanagari" w:hAnsi="Adobe Devanagari" w:cs="Times"/>
          <w:color w:val="000000"/>
        </w:rPr>
        <w:t xml:space="preserve">Hubbell, S. P. </w:t>
      </w:r>
      <w:r w:rsidRPr="008315E9">
        <w:rPr>
          <w:rFonts w:ascii="Adobe Devanagari" w:hAnsi="Adobe Devanagari" w:cs="Times"/>
          <w:i/>
          <w:color w:val="000000"/>
        </w:rPr>
        <w:t>The unified neutral theory of biodiversity and biogeography</w:t>
      </w:r>
      <w:r w:rsidRPr="008315E9">
        <w:rPr>
          <w:rFonts w:ascii="Adobe Devanagari" w:hAnsi="Adobe Devanagari" w:cs="Times"/>
          <w:color w:val="000000"/>
        </w:rPr>
        <w:t xml:space="preserve">. Princeton University Press, Princeton, New Jersey, USA. </w:t>
      </w:r>
      <w:r w:rsidR="0053743D" w:rsidRPr="008315E9">
        <w:rPr>
          <w:rFonts w:ascii="Adobe Devanagari" w:hAnsi="Adobe Devanagari" w:cs="Times"/>
          <w:color w:val="000000"/>
        </w:rPr>
        <w:t>(2001).</w:t>
      </w:r>
    </w:p>
    <w:p w14:paraId="62FA032F" w14:textId="77777777" w:rsidR="0053743D" w:rsidRPr="008315E9" w:rsidRDefault="0053743D" w:rsidP="008315E9">
      <w:pPr>
        <w:widowControl w:val="0"/>
        <w:autoSpaceDE w:val="0"/>
        <w:autoSpaceDN w:val="0"/>
        <w:adjustRightInd w:val="0"/>
        <w:ind w:left="720" w:hanging="720"/>
        <w:rPr>
          <w:rFonts w:ascii="Adobe Devanagari" w:hAnsi="Adobe Devanagari" w:cs="Times"/>
          <w:color w:val="000000"/>
        </w:rPr>
      </w:pPr>
    </w:p>
    <w:p w14:paraId="4D9F8F62" w14:textId="7B0F640E" w:rsidR="00E0070E" w:rsidRPr="008315E9" w:rsidRDefault="00E0070E" w:rsidP="008315E9">
      <w:pPr>
        <w:widowControl w:val="0"/>
        <w:autoSpaceDE w:val="0"/>
        <w:autoSpaceDN w:val="0"/>
        <w:adjustRightInd w:val="0"/>
        <w:ind w:left="720" w:hanging="720"/>
        <w:rPr>
          <w:rFonts w:ascii="Adobe Devanagari" w:hAnsi="Adobe Devanagari" w:cs="Times"/>
          <w:color w:val="000000"/>
        </w:rPr>
      </w:pPr>
      <w:r w:rsidRPr="008315E9">
        <w:rPr>
          <w:rFonts w:ascii="Adobe Devanagari" w:hAnsi="Adobe Devanagari" w:cs="Calibri"/>
          <w:color w:val="000000"/>
        </w:rPr>
        <w:t>Jump, Alistair S., Csaba Mátyás, and Josep Peñuelas. "The Altitude-for- Latitude Disparity in the Range Retractions of Woody Species." Trends in Ecology &amp; Evolution 24.12 (2009): 694-701. Print.</w:t>
      </w:r>
    </w:p>
    <w:p w14:paraId="7D4C8175" w14:textId="77777777" w:rsidR="00E0070E" w:rsidRPr="008315E9" w:rsidRDefault="00E0070E" w:rsidP="008315E9">
      <w:pPr>
        <w:widowControl w:val="0"/>
        <w:autoSpaceDE w:val="0"/>
        <w:autoSpaceDN w:val="0"/>
        <w:adjustRightInd w:val="0"/>
        <w:ind w:left="720" w:hanging="720"/>
        <w:rPr>
          <w:rFonts w:ascii="Adobe Devanagari" w:hAnsi="Adobe Devanagari" w:cs="Times"/>
          <w:color w:val="000000"/>
        </w:rPr>
      </w:pPr>
    </w:p>
    <w:p w14:paraId="3D36906A" w14:textId="0F16CE1A" w:rsidR="00533886" w:rsidRPr="008315E9" w:rsidRDefault="00533886" w:rsidP="008315E9">
      <w:pPr>
        <w:ind w:left="720" w:hanging="720"/>
        <w:rPr>
          <w:rFonts w:ascii="Adobe Devanagari" w:eastAsia="Times New Roman" w:hAnsi="Adobe Devanagari" w:cs="Times New Roman"/>
        </w:rPr>
      </w:pPr>
      <w:r w:rsidRPr="008315E9">
        <w:rPr>
          <w:rFonts w:ascii="Adobe Devanagari" w:eastAsia="Times New Roman" w:hAnsi="Adobe Devanagari" w:cs="Times New Roman"/>
          <w:color w:val="000000"/>
        </w:rPr>
        <w:t>Kraft, Nathan J. B., Renato Valencia, and David D. Ackerly. "Functional Traits and Niche- Based Tree Community Assembly in an Amazonian Forest." </w:t>
      </w:r>
      <w:r w:rsidRPr="008315E9">
        <w:rPr>
          <w:rFonts w:ascii="Adobe Devanagari" w:eastAsia="Times New Roman" w:hAnsi="Adobe Devanagari" w:cs="Times New Roman"/>
          <w:i/>
          <w:iCs/>
          <w:color w:val="000000"/>
        </w:rPr>
        <w:t>Science (New York, N.Y.)</w:t>
      </w:r>
      <w:r w:rsidRPr="008315E9">
        <w:rPr>
          <w:rFonts w:ascii="Adobe Devanagari" w:eastAsia="Times New Roman" w:hAnsi="Adobe Devanagari" w:cs="Times New Roman"/>
          <w:color w:val="000000"/>
        </w:rPr>
        <w:t> 322.5901 (2008): 580. Print.</w:t>
      </w:r>
    </w:p>
    <w:p w14:paraId="714F0992" w14:textId="77777777" w:rsidR="00533886" w:rsidRPr="008315E9" w:rsidRDefault="00533886"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449BAFD1"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Louthan, Am, Df Doak, and A. L. Angert. Where and when do Species Interactions Set Range Limits? 30 Vol., 2015. Print.</w:t>
      </w:r>
    </w:p>
    <w:p w14:paraId="6DCBB338" w14:textId="77777777"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3AA76D32" w14:textId="32B103B0"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Matías, Luis, and Alistair S. Jump. "Asymmetric Changes of Growth and Reproductive Investment Herald Altitudinal and Latitudinal Range Shifts of Two Woody Species." Global Change Biology 21.2 (2015): 882-96. Print.</w:t>
      </w:r>
    </w:p>
    <w:p w14:paraId="23B4CFC7"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6A93B984"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Parmesan, Camille. "Ecological and Evolutionary Responses to Recent Climate Change." Annual Review of Ecology, Evolution, and Systematics 37 (2006): 637. Print.</w:t>
      </w:r>
    </w:p>
    <w:p w14:paraId="7AC3E179"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ascii="Adobe Devanagari" w:hAnsi="Adobe Devanagari" w:cs="Calibri Light"/>
          <w:color w:val="000000"/>
          <w:u w:color="000000"/>
        </w:rPr>
      </w:pPr>
    </w:p>
    <w:p w14:paraId="10A3FC44" w14:textId="7CECD32F" w:rsidR="00CF338C" w:rsidRPr="008315E9" w:rsidRDefault="00CF338C" w:rsidP="008315E9">
      <w:pPr>
        <w:pStyle w:val="NormalWeb"/>
        <w:spacing w:before="0" w:beforeAutospacing="0" w:after="0" w:afterAutospacing="0"/>
        <w:ind w:left="720" w:hanging="720"/>
        <w:rPr>
          <w:rFonts w:ascii="Adobe Devanagari" w:hAnsi="Adobe Devanagari"/>
          <w:color w:val="000000"/>
        </w:rPr>
      </w:pPr>
      <w:r w:rsidRPr="008315E9">
        <w:rPr>
          <w:rFonts w:ascii="Adobe Devanagari" w:hAnsi="Adobe Devanagari"/>
          <w:color w:val="000000"/>
        </w:rPr>
        <w:t>Peterson, A. T., J. Soberón, and V. Sánchez-Cordero. "Conservatism of Ecological Niches in Evolutionary Time."</w:t>
      </w:r>
      <w:r w:rsidRPr="008315E9">
        <w:rPr>
          <w:rStyle w:val="apple-converted-space"/>
          <w:rFonts w:ascii="Adobe Devanagari" w:hAnsi="Adobe Devanagari"/>
          <w:color w:val="000000"/>
        </w:rPr>
        <w:t> </w:t>
      </w:r>
      <w:r w:rsidRPr="008315E9">
        <w:rPr>
          <w:rFonts w:ascii="Adobe Devanagari" w:hAnsi="Adobe Devanagari"/>
          <w:i/>
          <w:iCs/>
          <w:color w:val="000000"/>
        </w:rPr>
        <w:t>Science</w:t>
      </w:r>
      <w:r w:rsidRPr="008315E9">
        <w:rPr>
          <w:rStyle w:val="apple-converted-space"/>
          <w:rFonts w:ascii="Adobe Devanagari" w:hAnsi="Adobe Devanagari"/>
          <w:color w:val="000000"/>
        </w:rPr>
        <w:t> </w:t>
      </w:r>
      <w:r w:rsidRPr="008315E9">
        <w:rPr>
          <w:rFonts w:ascii="Adobe Devanagari" w:hAnsi="Adobe Devanagari"/>
          <w:color w:val="000000"/>
        </w:rPr>
        <w:t>285.5431 (1999): 1265-7. Print.</w:t>
      </w:r>
    </w:p>
    <w:p w14:paraId="246EA3E4" w14:textId="77777777" w:rsidR="00CF338C" w:rsidRPr="008315E9" w:rsidRDefault="00CF338C" w:rsidP="008315E9">
      <w:pPr>
        <w:pStyle w:val="NormalWeb"/>
        <w:spacing w:before="0" w:beforeAutospacing="0" w:after="0" w:afterAutospacing="0"/>
        <w:ind w:left="720" w:hanging="720"/>
        <w:rPr>
          <w:rFonts w:ascii="Adobe Devanagari" w:hAnsi="Adobe Devanagari"/>
          <w:color w:val="000000"/>
        </w:rPr>
      </w:pPr>
    </w:p>
    <w:p w14:paraId="47ADD438"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Pigot, Alex L., and Joseph A. Tobias. "Species Interactions Constrain Geographic Range Expansion Over Evolutionary Time." Ecology Letters 16.3 (2013): 330-8. Print.</w:t>
      </w:r>
    </w:p>
    <w:p w14:paraId="72B34C85"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638B84E6"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Sexton, Jason, et al. "Evolution and Ecology of Species Range Limits." Annual Review of Ecology, Evolution, and Systematics 40 (2009): 415. Print.</w:t>
      </w:r>
    </w:p>
    <w:p w14:paraId="4BE74264" w14:textId="77777777"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01EACCCD" w14:textId="556BE251" w:rsidR="00DB194A" w:rsidRPr="008315E9" w:rsidRDefault="00DB194A"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Stahl, Ulrike, Björn Reu, and Christian Wirth. "Predicting Species' Range Limits from Functional Traits for the Tree Flora of North America." Proceedings of the National Academy of Sciences of the United States of America 111.38 (2014): 13739. Print.</w:t>
      </w:r>
    </w:p>
    <w:p w14:paraId="531E4224" w14:textId="77777777" w:rsidR="00E65926" w:rsidRPr="008315E9" w:rsidRDefault="00E65926"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22537EFC" w14:textId="5A216153" w:rsidR="00E0070E" w:rsidRPr="008315E9" w:rsidRDefault="00E0070E"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w:color w:val="000000"/>
        </w:rPr>
      </w:pPr>
      <w:r w:rsidRPr="008315E9">
        <w:rPr>
          <w:rFonts w:ascii="Adobe Devanagari" w:hAnsi="Adobe Devanagari" w:cs="Calibri"/>
          <w:color w:val="000000"/>
        </w:rPr>
        <w:t>Suttle, K. B., Meredith A. Thomsen, and Mary E. Power. "Species Interactions Reverse Grassland Responses to Changing Climate." Science (New York, N.Y.) 315.5812 (2007): 640. Print.</w:t>
      </w:r>
    </w:p>
    <w:p w14:paraId="783B3ED1" w14:textId="77777777" w:rsidR="00E0070E" w:rsidRPr="008315E9" w:rsidRDefault="00E0070E"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4ADC43DB" w14:textId="3BA3074C" w:rsidR="00E65926" w:rsidRPr="008315E9" w:rsidRDefault="00E65926" w:rsidP="008315E9">
      <w:pPr>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Thomas, Chris D., Aldina M. A. Franco, and Jane K. Hill. "Range Retractions and Extinction in the Face of Climate Warming." Trends in Ecology &amp; Evolution 21.8 (2006): 415-6. Print.</w:t>
      </w:r>
    </w:p>
    <w:p w14:paraId="7A764BAF"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27427A80" w14:textId="77777777" w:rsidR="001C4754" w:rsidRPr="008315E9" w:rsidRDefault="001C4754"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r w:rsidRPr="008315E9">
        <w:rPr>
          <w:rFonts w:ascii="Adobe Devanagari" w:hAnsi="Adobe Devanagari" w:cs="Calibri Light"/>
          <w:color w:val="000000"/>
          <w:u w:color="000000"/>
        </w:rPr>
        <w:t>Urban, Mark C., Josh J. Tewksbury, and Kimberly S. Sheldon. "On a Collision Course: Competition and Dispersal Differences Create no- Analogue Communities and Cause Extinctions during Climate Change." Proceedings of the Royal Society B 279.1735 (2012): 2072-80. Print.</w:t>
      </w:r>
    </w:p>
    <w:p w14:paraId="3BDE7B82" w14:textId="77777777" w:rsidR="008C1B80" w:rsidRPr="008315E9" w:rsidRDefault="008C1B80" w:rsidP="008315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Adobe Devanagari" w:hAnsi="Adobe Devanagari" w:cs="Calibri Light"/>
          <w:color w:val="000000"/>
          <w:u w:color="000000"/>
        </w:rPr>
      </w:pPr>
    </w:p>
    <w:p w14:paraId="35BEE1FB" w14:textId="39C4DA41" w:rsidR="0053743D" w:rsidRPr="008315E9" w:rsidRDefault="008C1B80" w:rsidP="008315E9">
      <w:pPr>
        <w:ind w:left="720" w:hanging="720"/>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Weiher, Evan, and Paul A. Keddy. "Community Assembly Rules, Morphological Dispersion, and the Coexistence of Plant Species." </w:t>
      </w:r>
      <w:r w:rsidRPr="008315E9">
        <w:rPr>
          <w:rFonts w:ascii="Adobe Devanagari" w:eastAsia="Times New Roman" w:hAnsi="Adobe Devanagari" w:cs="Times New Roman"/>
          <w:i/>
          <w:iCs/>
          <w:color w:val="000000"/>
        </w:rPr>
        <w:t>Oikos</w:t>
      </w:r>
      <w:r w:rsidRPr="008315E9">
        <w:rPr>
          <w:rFonts w:ascii="Adobe Devanagari" w:eastAsia="Times New Roman" w:hAnsi="Adobe Devanagari" w:cs="Times New Roman"/>
          <w:color w:val="000000"/>
        </w:rPr>
        <w:t> 81.2 (1998): 309-22. Print.</w:t>
      </w:r>
    </w:p>
    <w:p w14:paraId="08B2BB5B" w14:textId="77777777" w:rsidR="00354BE8" w:rsidRPr="008315E9" w:rsidRDefault="00354BE8" w:rsidP="008315E9">
      <w:pPr>
        <w:ind w:left="720" w:hanging="720"/>
        <w:rPr>
          <w:rFonts w:ascii="Adobe Devanagari" w:eastAsia="Times New Roman" w:hAnsi="Adobe Devanagari" w:cs="Times New Roman"/>
          <w:color w:val="000000"/>
        </w:rPr>
      </w:pPr>
    </w:p>
    <w:p w14:paraId="4BCA5618" w14:textId="77777777" w:rsidR="00354BE8" w:rsidRPr="008315E9" w:rsidRDefault="00354BE8" w:rsidP="008315E9">
      <w:pPr>
        <w:ind w:left="720" w:hanging="720"/>
        <w:rPr>
          <w:rFonts w:ascii="Adobe Devanagari" w:eastAsia="Times New Roman" w:hAnsi="Adobe Devanagari" w:cs="Times New Roman"/>
          <w:color w:val="000000"/>
        </w:rPr>
      </w:pPr>
    </w:p>
    <w:p w14:paraId="2C55ADDD" w14:textId="77777777" w:rsidR="00354BE8" w:rsidRPr="008315E9" w:rsidRDefault="00354BE8" w:rsidP="008315E9">
      <w:pPr>
        <w:ind w:left="720" w:hanging="720"/>
        <w:rPr>
          <w:rFonts w:ascii="Adobe Devanagari" w:eastAsia="Times New Roman" w:hAnsi="Adobe Devanagari" w:cs="Times New Roman"/>
          <w:color w:val="000000"/>
        </w:rPr>
      </w:pPr>
    </w:p>
    <w:p w14:paraId="6DFBB446" w14:textId="68EB1F2B" w:rsidR="00354BE8" w:rsidRPr="008315E9" w:rsidRDefault="00354BE8" w:rsidP="008315E9">
      <w:pPr>
        <w:ind w:left="720" w:hanging="720"/>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A lot of maps,</w:t>
      </w:r>
    </w:p>
    <w:p w14:paraId="6C3FDC16" w14:textId="31954010" w:rsidR="00354BE8" w:rsidRPr="008315E9" w:rsidRDefault="00354BE8" w:rsidP="008315E9">
      <w:pPr>
        <w:ind w:left="720" w:hanging="720"/>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Look at gbif</w:t>
      </w:r>
    </w:p>
    <w:p w14:paraId="59B782BB" w14:textId="77777777" w:rsidR="0070296C" w:rsidRPr="008315E9" w:rsidRDefault="00354BE8" w:rsidP="008315E9">
      <w:pPr>
        <w:ind w:left="720" w:hanging="720"/>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Multivariate  -  Cornwell functional traits, convex hull volume, fd package, convex hull value for each individual species and connected traits,</w:t>
      </w:r>
    </w:p>
    <w:p w14:paraId="20D642D7" w14:textId="73F8D4ED" w:rsidR="00354BE8" w:rsidRPr="008315E9" w:rsidRDefault="0070296C" w:rsidP="008315E9">
      <w:pPr>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Make</w:t>
      </w:r>
      <w:r w:rsidR="00354BE8" w:rsidRPr="008315E9">
        <w:rPr>
          <w:rFonts w:ascii="Adobe Devanagari" w:eastAsia="Times New Roman" w:hAnsi="Adobe Devanagari" w:cs="Times New Roman"/>
          <w:color w:val="000000"/>
        </w:rPr>
        <w:t xml:space="preserve"> traits as columns, individuals as rows</w:t>
      </w:r>
    </w:p>
    <w:p w14:paraId="02F51267" w14:textId="32E025BF" w:rsidR="00354BE8" w:rsidRPr="008315E9" w:rsidRDefault="00354BE8" w:rsidP="008315E9">
      <w:pPr>
        <w:ind w:left="720" w:hanging="720"/>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1 value for convex hull/site/species</w:t>
      </w:r>
    </w:p>
    <w:p w14:paraId="3B53BFD2" w14:textId="77777777" w:rsidR="009B7946" w:rsidRPr="008315E9" w:rsidRDefault="009B7946" w:rsidP="008315E9">
      <w:pPr>
        <w:ind w:left="720" w:hanging="720"/>
        <w:rPr>
          <w:rFonts w:ascii="Adobe Devanagari" w:eastAsia="Times New Roman" w:hAnsi="Adobe Devanagari" w:cs="Times New Roman"/>
          <w:color w:val="000000"/>
        </w:rPr>
      </w:pPr>
    </w:p>
    <w:p w14:paraId="16F2B56E" w14:textId="77777777" w:rsidR="009B7946" w:rsidRPr="008315E9" w:rsidRDefault="009B7946" w:rsidP="008315E9">
      <w:pPr>
        <w:ind w:left="720" w:hanging="720"/>
        <w:rPr>
          <w:rFonts w:ascii="Adobe Devanagari" w:eastAsia="Times New Roman" w:hAnsi="Adobe Devanagari" w:cs="Times New Roman"/>
          <w:color w:val="000000"/>
        </w:rPr>
      </w:pPr>
    </w:p>
    <w:p w14:paraId="78270424" w14:textId="49D0CE21" w:rsidR="009B7946" w:rsidRPr="008315E9" w:rsidRDefault="009B7946" w:rsidP="008315E9">
      <w:pPr>
        <w:ind w:left="720" w:hanging="720"/>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add into introduction:</w:t>
      </w:r>
    </w:p>
    <w:p w14:paraId="0BD6C85A" w14:textId="6AF35657" w:rsidR="009B7946" w:rsidRPr="008315E9" w:rsidRDefault="009B7946" w:rsidP="008315E9">
      <w:pPr>
        <w:pStyle w:val="ListParagraph"/>
        <w:numPr>
          <w:ilvl w:val="0"/>
          <w:numId w:val="7"/>
        </w:numPr>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Urban et. al 2011: lag in climate tracking linked to competition</w:t>
      </w:r>
    </w:p>
    <w:p w14:paraId="4AEFC207" w14:textId="77777777" w:rsidR="009B7946" w:rsidRPr="008315E9" w:rsidRDefault="009B7946" w:rsidP="008315E9">
      <w:pPr>
        <w:pStyle w:val="ListParagraph"/>
        <w:numPr>
          <w:ilvl w:val="0"/>
          <w:numId w:val="7"/>
        </w:numPr>
        <w:rPr>
          <w:rFonts w:ascii="Adobe Devanagari" w:eastAsia="Times New Roman" w:hAnsi="Adobe Devanagari" w:cs="Times New Roman"/>
          <w:color w:val="000000"/>
        </w:rPr>
      </w:pPr>
    </w:p>
    <w:p w14:paraId="0ECFA9FA" w14:textId="77777777" w:rsidR="00354BE8" w:rsidRPr="008315E9" w:rsidRDefault="00354BE8" w:rsidP="008315E9">
      <w:pPr>
        <w:ind w:left="720" w:hanging="720"/>
        <w:rPr>
          <w:rFonts w:ascii="Adobe Devanagari" w:eastAsia="Times New Roman" w:hAnsi="Adobe Devanagari" w:cs="Times New Roman"/>
          <w:color w:val="000000"/>
        </w:rPr>
      </w:pPr>
    </w:p>
    <w:p w14:paraId="115E78DD" w14:textId="517C9BAF" w:rsidR="008F2553" w:rsidRPr="008315E9" w:rsidRDefault="008F2553" w:rsidP="008315E9">
      <w:pPr>
        <w:ind w:left="720" w:hanging="720"/>
        <w:rPr>
          <w:rFonts w:ascii="Adobe Devanagari" w:eastAsia="Times New Roman" w:hAnsi="Adobe Devanagari" w:cs="Times New Roman"/>
          <w:color w:val="000000"/>
        </w:rPr>
      </w:pPr>
      <w:r w:rsidRPr="008315E9">
        <w:rPr>
          <w:rFonts w:ascii="Adobe Devanagari" w:eastAsia="Times New Roman" w:hAnsi="Adobe Devanagari" w:cs="Times New Roman"/>
          <w:color w:val="000000"/>
        </w:rPr>
        <w:t>Example for methods from Luo and Chen:</w:t>
      </w:r>
    </w:p>
    <w:p w14:paraId="4E1D34BA" w14:textId="489EF09C" w:rsidR="008F2553" w:rsidRPr="008315E9" w:rsidRDefault="008F2553" w:rsidP="008315E9">
      <w:pPr>
        <w:widowControl w:val="0"/>
        <w:autoSpaceDE w:val="0"/>
        <w:autoSpaceDN w:val="0"/>
        <w:adjustRightInd w:val="0"/>
        <w:spacing w:after="240"/>
        <w:rPr>
          <w:rFonts w:ascii="Adobe Devanagari" w:hAnsi="Adobe Devanagari" w:cs="Times"/>
          <w:color w:val="000000"/>
        </w:rPr>
      </w:pPr>
      <w:r w:rsidRPr="008315E9">
        <w:rPr>
          <w:rFonts w:ascii="Adobe Devanagari" w:hAnsi="Adobe Devanagari" w:cs="Times"/>
          <w:color w:val="000000"/>
          <w:sz w:val="21"/>
          <w:szCs w:val="21"/>
        </w:rPr>
        <w:t xml:space="preserve">The study area is located in the eastern-central part of the Canadian Boreal Shield, near the town of Longlac, Ontario, Canada (49°24¢– 50°10¢N, 85°93¢–87°24¢W). Elevation ranges from 290 to 411 m a.s.l. Mean annual precipitation in 1971–2000 was 760 mm, of which 214 mm was snow (Geraldton A meteorological station) (Environ- ment Canada 2005). Mean annual temperature in 1971–2000 was 0.3 °C. </w:t>
      </w:r>
    </w:p>
    <w:sectPr w:rsidR="008F2553" w:rsidRPr="008315E9" w:rsidSect="0073624D">
      <w:headerReference w:type="even" r:id="rId11"/>
      <w:headerReference w:type="default" r:id="rId12"/>
      <w:headerReference w:type="first" r:id="rId13"/>
      <w:pgSz w:w="12240" w:h="15840"/>
      <w:pgMar w:top="1440" w:right="1440" w:bottom="1440" w:left="1440" w:header="720" w:footer="720" w:gutter="0"/>
      <w:cols w:space="720"/>
      <w:noEndnote/>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Elizabeth Wolkovich" w:date="2016-12-11T17:53:00Z" w:initials="EW">
    <w:p w14:paraId="628E6D5B" w14:textId="3F0CB882" w:rsidR="009C7E60" w:rsidRDefault="009C7E60">
      <w:pPr>
        <w:pStyle w:val="CommentText"/>
      </w:pPr>
      <w:r>
        <w:rPr>
          <w:rStyle w:val="CommentReference"/>
        </w:rPr>
        <w:annotationRef/>
      </w:r>
      <w:r>
        <w:t>What is a life strategy? Maybe just plant strategy? Or life history strategy?</w:t>
      </w:r>
    </w:p>
  </w:comment>
  <w:comment w:id="6" w:author="Elizabeth Wolkovich" w:date="2016-12-11T17:54:00Z" w:initials="EW">
    <w:p w14:paraId="70D044DE" w14:textId="6B20F11D" w:rsidR="009C7E60" w:rsidRDefault="009C7E60">
      <w:pPr>
        <w:pStyle w:val="CommentText"/>
      </w:pPr>
      <w:r>
        <w:rPr>
          <w:rStyle w:val="CommentReference"/>
        </w:rPr>
        <w:annotationRef/>
      </w:r>
      <w:r>
        <w:t xml:space="preserve">Move up, then go through various traits. </w:t>
      </w:r>
    </w:p>
  </w:comment>
  <w:comment w:id="9" w:author="Elizabeth Wolkovich" w:date="2016-12-11T17:56:00Z" w:initials="EW">
    <w:p w14:paraId="4061A04C" w14:textId="0DE8BD9F" w:rsidR="009C7E60" w:rsidRDefault="009C7E60">
      <w:pPr>
        <w:pStyle w:val="CommentText"/>
      </w:pPr>
      <w:r>
        <w:rPr>
          <w:rStyle w:val="CommentReference"/>
        </w:rPr>
        <w:annotationRef/>
      </w:r>
      <w:r>
        <w:t>Add caption to figure And refer to it in text!</w:t>
      </w:r>
    </w:p>
  </w:comment>
  <w:comment w:id="11" w:author="Elizabeth Wolkovich" w:date="2016-12-11T17:56:00Z" w:initials="EW">
    <w:p w14:paraId="34BF3E53" w14:textId="10C73937" w:rsidR="009C7E60" w:rsidRDefault="009C7E60">
      <w:pPr>
        <w:pStyle w:val="CommentText"/>
      </w:pPr>
      <w:r>
        <w:rPr>
          <w:rStyle w:val="CommentReference"/>
        </w:rPr>
        <w:annotationRef/>
      </w:r>
      <w:r>
        <w:t>Nice!</w:t>
      </w:r>
    </w:p>
  </w:comment>
  <w:comment w:id="10" w:author="Elizabeth Wolkovich" w:date="2016-12-11T17:59:00Z" w:initials="EW">
    <w:p w14:paraId="7674F387" w14:textId="1DF05FC9" w:rsidR="009C7E60" w:rsidRDefault="009C7E60">
      <w:pPr>
        <w:pStyle w:val="CommentText"/>
      </w:pPr>
      <w:r>
        <w:rPr>
          <w:rStyle w:val="CommentReference"/>
        </w:rPr>
        <w:annotationRef/>
      </w:r>
      <w:r>
        <w:t>Shorten a little so you can get to why this matters sooner?</w:t>
      </w:r>
    </w:p>
  </w:comment>
  <w:comment w:id="12" w:author="Elizabeth Wolkovich" w:date="2016-12-11T17:59:00Z" w:initials="EW">
    <w:p w14:paraId="45EABAE9" w14:textId="47EE599B" w:rsidR="009C7E60" w:rsidRDefault="009C7E60">
      <w:pPr>
        <w:pStyle w:val="CommentText"/>
      </w:pPr>
      <w:r>
        <w:rPr>
          <w:rStyle w:val="CommentReference"/>
        </w:rPr>
        <w:annotationRef/>
      </w:r>
      <w:r>
        <w:t>Yes! Nice way of saying these two points you’re hitting on but you probably need to make this point earlier in this section to the reader. Could you re-work this as an opening section to the reader? And then here, at the end, make the point more specifically about WHAT range work with 1-2 years of data can tell us in relation to climate change. The connection is important to make so have a good setup here for the next section.</w:t>
      </w:r>
    </w:p>
  </w:comment>
  <w:comment w:id="14" w:author="Elizabeth Wolkovich" w:date="2016-12-11T18:02:00Z" w:initials="EW">
    <w:p w14:paraId="660A89E1" w14:textId="5DCEC098" w:rsidR="009C7E60" w:rsidRDefault="009C7E60">
      <w:pPr>
        <w:pStyle w:val="CommentText"/>
      </w:pPr>
      <w:r>
        <w:rPr>
          <w:rStyle w:val="CommentReference"/>
        </w:rPr>
        <w:annotationRef/>
      </w:r>
      <w:r>
        <w:t>Can you connect back at all to the above of what drives edges and how this might matter to understanding climate change induced range shifts? And/or can you be more specific about how to tie latitudinal studies to predictions of what will happen in the future?</w:t>
      </w:r>
    </w:p>
  </w:comment>
  <w:comment w:id="15" w:author="Elizabeth Wolkovich" w:date="2016-12-11T18:02:00Z" w:initials="EW">
    <w:p w14:paraId="5FBF64CE" w14:textId="6E1B9CD1" w:rsidR="009C7E60" w:rsidRDefault="009C7E60">
      <w:pPr>
        <w:pStyle w:val="CommentText"/>
      </w:pPr>
      <w:r>
        <w:rPr>
          <w:rStyle w:val="CommentReference"/>
        </w:rPr>
        <w:annotationRef/>
      </w:r>
      <w:r>
        <w:t>Good – you need to mention this word above a little more.</w:t>
      </w:r>
    </w:p>
  </w:comment>
  <w:comment w:id="17" w:author="Elizabeth Wolkovich" w:date="2016-12-11T18:03:00Z" w:initials="EW">
    <w:p w14:paraId="52F51440" w14:textId="1E772404" w:rsidR="009C7E60" w:rsidRDefault="009C7E60">
      <w:pPr>
        <w:pStyle w:val="CommentText"/>
      </w:pPr>
      <w:r>
        <w:rPr>
          <w:rStyle w:val="CommentReference"/>
        </w:rPr>
        <w:annotationRef/>
      </w:r>
      <w:r>
        <w:t>Or do you mean ‘in this scenraio’…?</w:t>
      </w:r>
    </w:p>
  </w:comment>
  <w:comment w:id="18" w:author="Elizabeth Wolkovich" w:date="2016-12-11T18:04:00Z" w:initials="EW">
    <w:p w14:paraId="5BAD7AC7" w14:textId="65FC1205" w:rsidR="009C7E60" w:rsidRDefault="009C7E60">
      <w:pPr>
        <w:pStyle w:val="CommentText"/>
      </w:pPr>
      <w:r>
        <w:rPr>
          <w:rStyle w:val="CommentReference"/>
        </w:rPr>
        <w:annotationRef/>
      </w:r>
      <w:r>
        <w:t>Good! Make this point above.</w:t>
      </w:r>
    </w:p>
  </w:comment>
  <w:comment w:id="20" w:author="Elizabeth Wolkovich" w:date="2016-12-11T18:04:00Z" w:initials="EW">
    <w:p w14:paraId="0E62714F" w14:textId="6DD15CAF" w:rsidR="009C7E60" w:rsidRDefault="009C7E60">
      <w:pPr>
        <w:pStyle w:val="CommentText"/>
      </w:pPr>
      <w:r>
        <w:rPr>
          <w:rStyle w:val="CommentReference"/>
        </w:rPr>
        <w:annotationRef/>
      </w:r>
      <w:r>
        <w:t>Missing word?</w:t>
      </w:r>
    </w:p>
  </w:comment>
  <w:comment w:id="23" w:author="Elizabeth Wolkovich" w:date="2016-12-11T18:05:00Z" w:initials="EW">
    <w:p w14:paraId="11986CBB" w14:textId="3FF07163" w:rsidR="003F602E" w:rsidRDefault="003F602E">
      <w:pPr>
        <w:pStyle w:val="CommentText"/>
      </w:pPr>
      <w:r>
        <w:rPr>
          <w:rStyle w:val="CommentReference"/>
        </w:rPr>
        <w:annotationRef/>
      </w:r>
      <w:r>
        <w:t>“Which I will test (see H1)…”</w:t>
      </w:r>
    </w:p>
  </w:comment>
  <w:comment w:id="26" w:author="Elizabeth Wolkovich" w:date="2016-12-11T18:09:00Z" w:initials="EW">
    <w:p w14:paraId="37558BF1" w14:textId="77777777" w:rsidR="00C45DBB" w:rsidRDefault="00C45DBB" w:rsidP="00C45DBB">
      <w:pPr>
        <w:pStyle w:val="CommentText"/>
      </w:pPr>
      <w:r>
        <w:rPr>
          <w:rStyle w:val="CommentReference"/>
        </w:rPr>
        <w:annotationRef/>
      </w:r>
      <w:r>
        <w:t>Add a map figure! And give lat long for each study site, and altitude if you can.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8E6D5B" w15:done="0"/>
  <w15:commentEx w15:paraId="70D044DE" w15:done="0"/>
  <w15:commentEx w15:paraId="4061A04C" w15:done="0"/>
  <w15:commentEx w15:paraId="34BF3E53" w15:done="0"/>
  <w15:commentEx w15:paraId="7674F387" w15:done="0"/>
  <w15:commentEx w15:paraId="45EABAE9" w15:done="0"/>
  <w15:commentEx w15:paraId="660A89E1" w15:done="0"/>
  <w15:commentEx w15:paraId="5FBF64CE" w15:done="0"/>
  <w15:commentEx w15:paraId="52F51440" w15:done="0"/>
  <w15:commentEx w15:paraId="5BAD7AC7" w15:done="0"/>
  <w15:commentEx w15:paraId="0E62714F" w15:done="0"/>
  <w15:commentEx w15:paraId="11986CBB" w15:done="0"/>
  <w15:commentEx w15:paraId="37558BF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06420E" w14:textId="77777777" w:rsidR="00C25127" w:rsidRDefault="00C25127" w:rsidP="0073624D">
      <w:r>
        <w:separator/>
      </w:r>
    </w:p>
  </w:endnote>
  <w:endnote w:type="continuationSeparator" w:id="0">
    <w:p w14:paraId="36E79115" w14:textId="77777777" w:rsidR="00C25127" w:rsidRDefault="00C25127" w:rsidP="00736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dobe Devanagari">
    <w:panose1 w:val="02040503050201020203"/>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08CBE3" w14:textId="77777777" w:rsidR="00C25127" w:rsidRDefault="00C25127" w:rsidP="0073624D">
      <w:r>
        <w:separator/>
      </w:r>
    </w:p>
  </w:footnote>
  <w:footnote w:type="continuationSeparator" w:id="0">
    <w:p w14:paraId="50DD6FF0" w14:textId="77777777" w:rsidR="00C25127" w:rsidRDefault="00C25127" w:rsidP="007362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0695C" w14:textId="77777777" w:rsidR="009C7E60" w:rsidRDefault="009C7E60" w:rsidP="009C7E6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065751" w14:textId="77777777" w:rsidR="009C7E60" w:rsidRDefault="009C7E60" w:rsidP="0073624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53613" w14:textId="3C0D20B6" w:rsidR="009C7E60" w:rsidRDefault="009C7E60" w:rsidP="009C7E60">
    <w:pPr>
      <w:pStyle w:val="Header"/>
      <w:framePr w:wrap="none" w:vAnchor="text" w:hAnchor="margin" w:xAlign="right" w:y="1"/>
      <w:rPr>
        <w:rStyle w:val="PageNumber"/>
      </w:rPr>
    </w:pPr>
    <w:r>
      <w:rPr>
        <w:rStyle w:val="PageNumber"/>
      </w:rPr>
      <w:t xml:space="preserve">Linder </w:t>
    </w:r>
    <w:r>
      <w:rPr>
        <w:rStyle w:val="PageNumber"/>
      </w:rPr>
      <w:fldChar w:fldCharType="begin"/>
    </w:r>
    <w:r>
      <w:rPr>
        <w:rStyle w:val="PageNumber"/>
      </w:rPr>
      <w:instrText xml:space="preserve">PAGE  </w:instrText>
    </w:r>
    <w:r>
      <w:rPr>
        <w:rStyle w:val="PageNumber"/>
      </w:rPr>
      <w:fldChar w:fldCharType="separate"/>
    </w:r>
    <w:r w:rsidR="00BA3AFE">
      <w:rPr>
        <w:rStyle w:val="PageNumber"/>
        <w:noProof/>
      </w:rPr>
      <w:t>2</w:t>
    </w:r>
    <w:r>
      <w:rPr>
        <w:rStyle w:val="PageNumber"/>
      </w:rPr>
      <w:fldChar w:fldCharType="end"/>
    </w:r>
  </w:p>
  <w:p w14:paraId="78135EB5" w14:textId="77777777" w:rsidR="009C7E60" w:rsidRDefault="009C7E60" w:rsidP="0073624D">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51454" w14:textId="5419927C" w:rsidR="009C7E60" w:rsidRDefault="009C7E60" w:rsidP="009C7E60">
    <w:pPr>
      <w:pStyle w:val="Header"/>
      <w:framePr w:wrap="none" w:vAnchor="text" w:hAnchor="margin" w:xAlign="right" w:y="1"/>
      <w:rPr>
        <w:rStyle w:val="PageNumber"/>
      </w:rPr>
    </w:pPr>
    <w:r>
      <w:rPr>
        <w:rStyle w:val="PageNumber"/>
      </w:rPr>
      <w:t xml:space="preserve">Linder </w:t>
    </w:r>
    <w:r>
      <w:rPr>
        <w:rStyle w:val="PageNumber"/>
      </w:rPr>
      <w:fldChar w:fldCharType="begin"/>
    </w:r>
    <w:r>
      <w:rPr>
        <w:rStyle w:val="PageNumber"/>
      </w:rPr>
      <w:instrText xml:space="preserve">PAGE  </w:instrText>
    </w:r>
    <w:r>
      <w:rPr>
        <w:rStyle w:val="PageNumber"/>
      </w:rPr>
      <w:fldChar w:fldCharType="separate"/>
    </w:r>
    <w:r w:rsidR="00C25127">
      <w:rPr>
        <w:rStyle w:val="PageNumber"/>
        <w:noProof/>
      </w:rPr>
      <w:t>1</w:t>
    </w:r>
    <w:r>
      <w:rPr>
        <w:rStyle w:val="PageNumber"/>
      </w:rPr>
      <w:fldChar w:fldCharType="end"/>
    </w:r>
  </w:p>
  <w:p w14:paraId="509835D0" w14:textId="3342C5EA" w:rsidR="009C7E60" w:rsidRDefault="009C7E60" w:rsidP="0073624D">
    <w:pPr>
      <w:pStyle w:val="Header"/>
      <w:ind w:right="360"/>
    </w:pPr>
    <w:r>
      <w:t>Alice Linder</w:t>
    </w:r>
  </w:p>
  <w:p w14:paraId="23AF76E7" w14:textId="078A8176" w:rsidR="009C7E60" w:rsidRDefault="009C7E60" w:rsidP="0073624D">
    <w:pPr>
      <w:pStyle w:val="Header"/>
    </w:pPr>
    <w:r>
      <w:t>Research Director: Dr. Lizzie Wolkovich</w:t>
    </w:r>
  </w:p>
  <w:p w14:paraId="1ECBB279" w14:textId="61E5B913" w:rsidR="009C7E60" w:rsidRDefault="009C7E60" w:rsidP="0073624D">
    <w:pPr>
      <w:pStyle w:val="Header"/>
    </w:pPr>
    <w:r>
      <w:t>OEB 99r</w:t>
    </w:r>
  </w:p>
  <w:p w14:paraId="67953381" w14:textId="4202B848" w:rsidR="009C7E60" w:rsidRDefault="009C7E60" w:rsidP="0073624D">
    <w:pPr>
      <w:pStyle w:val="Header"/>
    </w:pPr>
    <w:r>
      <w:t>2 December 2016</w:t>
    </w:r>
  </w:p>
  <w:p w14:paraId="44F9E63E" w14:textId="77777777" w:rsidR="009C7E60" w:rsidRDefault="009C7E6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upperRoman"/>
      <w:lvlText w:val="%1."/>
      <w:lvlJc w:val="left"/>
      <w:pPr>
        <w:ind w:left="720" w:hanging="360"/>
      </w:pPr>
    </w:lvl>
    <w:lvl w:ilvl="1" w:tplc="00000066">
      <w:start w:val="1"/>
      <w:numFmt w:val="upp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upperLetter"/>
      <w:lvlText w:val="%1."/>
      <w:lvlJc w:val="left"/>
      <w:pPr>
        <w:ind w:left="720" w:hanging="360"/>
      </w:pPr>
    </w:lvl>
    <w:lvl w:ilvl="1" w:tplc="0000012E">
      <w:start w:val="1"/>
      <w:numFmt w:val="upperLetter"/>
      <w:lvlText w:val="%2."/>
      <w:lvlJc w:val="left"/>
      <w:pPr>
        <w:ind w:left="1440" w:hanging="360"/>
      </w:pPr>
    </w:lvl>
    <w:lvl w:ilvl="2" w:tplc="0000012F">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30D2FA6"/>
    <w:multiLevelType w:val="multilevel"/>
    <w:tmpl w:val="0409001D"/>
    <w:numStyleLink w:val="Style2"/>
  </w:abstractNum>
  <w:abstractNum w:abstractNumId="5">
    <w:nsid w:val="72742E1D"/>
    <w:multiLevelType w:val="hybridMultilevel"/>
    <w:tmpl w:val="63D2EB28"/>
    <w:lvl w:ilvl="0" w:tplc="41B29D7E">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202BC3"/>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800" w:hanging="360"/>
      </w:pPr>
    </w:lvl>
    <w:lvl w:ilvl="3">
      <w:start w:val="1"/>
      <w:numFmt w:val="decimal"/>
      <w:lvlText w:val="(%4)"/>
      <w:lvlJc w:val="left"/>
      <w:pPr>
        <w:ind w:left="252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drawingGridHorizontalSpacing w:val="120"/>
  <w:drawingGridVerticalSpacing w:val="163"/>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754"/>
    <w:rsid w:val="000029E4"/>
    <w:rsid w:val="0000436B"/>
    <w:rsid w:val="00021F54"/>
    <w:rsid w:val="00033DD8"/>
    <w:rsid w:val="00043DB7"/>
    <w:rsid w:val="00054217"/>
    <w:rsid w:val="00056FEB"/>
    <w:rsid w:val="0007568F"/>
    <w:rsid w:val="00080702"/>
    <w:rsid w:val="00083C66"/>
    <w:rsid w:val="000844B5"/>
    <w:rsid w:val="00093907"/>
    <w:rsid w:val="00097071"/>
    <w:rsid w:val="0009731B"/>
    <w:rsid w:val="000B6773"/>
    <w:rsid w:val="000D4798"/>
    <w:rsid w:val="000F59C5"/>
    <w:rsid w:val="00115248"/>
    <w:rsid w:val="00126E39"/>
    <w:rsid w:val="0013564C"/>
    <w:rsid w:val="00164F48"/>
    <w:rsid w:val="001708D2"/>
    <w:rsid w:val="00187CCA"/>
    <w:rsid w:val="001C4754"/>
    <w:rsid w:val="001D294C"/>
    <w:rsid w:val="001F203E"/>
    <w:rsid w:val="002524F1"/>
    <w:rsid w:val="0026273C"/>
    <w:rsid w:val="002A0D3E"/>
    <w:rsid w:val="00335E78"/>
    <w:rsid w:val="00354BE8"/>
    <w:rsid w:val="00363011"/>
    <w:rsid w:val="00372CBA"/>
    <w:rsid w:val="00376056"/>
    <w:rsid w:val="00381049"/>
    <w:rsid w:val="003B4D5E"/>
    <w:rsid w:val="003F602E"/>
    <w:rsid w:val="004144C7"/>
    <w:rsid w:val="00450529"/>
    <w:rsid w:val="004779DB"/>
    <w:rsid w:val="00477D2B"/>
    <w:rsid w:val="00490FD4"/>
    <w:rsid w:val="0049332C"/>
    <w:rsid w:val="00503501"/>
    <w:rsid w:val="00530B8C"/>
    <w:rsid w:val="00533886"/>
    <w:rsid w:val="0053743D"/>
    <w:rsid w:val="0055340E"/>
    <w:rsid w:val="00565BEC"/>
    <w:rsid w:val="005C0C56"/>
    <w:rsid w:val="005C1BE6"/>
    <w:rsid w:val="00607E82"/>
    <w:rsid w:val="00613C60"/>
    <w:rsid w:val="006307A9"/>
    <w:rsid w:val="006812F6"/>
    <w:rsid w:val="00697A0B"/>
    <w:rsid w:val="006C23EA"/>
    <w:rsid w:val="006F36D8"/>
    <w:rsid w:val="00700D99"/>
    <w:rsid w:val="0070296C"/>
    <w:rsid w:val="00707D83"/>
    <w:rsid w:val="00726501"/>
    <w:rsid w:val="007332D9"/>
    <w:rsid w:val="0073624D"/>
    <w:rsid w:val="00776E42"/>
    <w:rsid w:val="00780785"/>
    <w:rsid w:val="007B093C"/>
    <w:rsid w:val="007B4C89"/>
    <w:rsid w:val="007C1233"/>
    <w:rsid w:val="007C126C"/>
    <w:rsid w:val="007D4911"/>
    <w:rsid w:val="008311D0"/>
    <w:rsid w:val="008315E9"/>
    <w:rsid w:val="0087459F"/>
    <w:rsid w:val="008C1B80"/>
    <w:rsid w:val="008C2071"/>
    <w:rsid w:val="008F2553"/>
    <w:rsid w:val="008F389B"/>
    <w:rsid w:val="00900B57"/>
    <w:rsid w:val="009136E9"/>
    <w:rsid w:val="00934F22"/>
    <w:rsid w:val="00945E4D"/>
    <w:rsid w:val="0098171A"/>
    <w:rsid w:val="00990BA9"/>
    <w:rsid w:val="00995212"/>
    <w:rsid w:val="009A2A76"/>
    <w:rsid w:val="009B7946"/>
    <w:rsid w:val="009C3681"/>
    <w:rsid w:val="009C7E60"/>
    <w:rsid w:val="009E5639"/>
    <w:rsid w:val="009F22C8"/>
    <w:rsid w:val="00A13C49"/>
    <w:rsid w:val="00A144FA"/>
    <w:rsid w:val="00A2177D"/>
    <w:rsid w:val="00A23EA4"/>
    <w:rsid w:val="00A24C78"/>
    <w:rsid w:val="00A31D2D"/>
    <w:rsid w:val="00A35723"/>
    <w:rsid w:val="00A369DE"/>
    <w:rsid w:val="00A55E07"/>
    <w:rsid w:val="00A638A9"/>
    <w:rsid w:val="00A757BC"/>
    <w:rsid w:val="00A8536E"/>
    <w:rsid w:val="00AC381E"/>
    <w:rsid w:val="00AD12A2"/>
    <w:rsid w:val="00AD2862"/>
    <w:rsid w:val="00AE36E3"/>
    <w:rsid w:val="00B169C9"/>
    <w:rsid w:val="00B3279F"/>
    <w:rsid w:val="00B61E3B"/>
    <w:rsid w:val="00B66BD5"/>
    <w:rsid w:val="00B86A39"/>
    <w:rsid w:val="00B9633E"/>
    <w:rsid w:val="00BA3AFE"/>
    <w:rsid w:val="00BE2D79"/>
    <w:rsid w:val="00BF4175"/>
    <w:rsid w:val="00C002C4"/>
    <w:rsid w:val="00C161CE"/>
    <w:rsid w:val="00C174F1"/>
    <w:rsid w:val="00C206DB"/>
    <w:rsid w:val="00C215DB"/>
    <w:rsid w:val="00C25127"/>
    <w:rsid w:val="00C37E73"/>
    <w:rsid w:val="00C45DBB"/>
    <w:rsid w:val="00C56453"/>
    <w:rsid w:val="00CF338C"/>
    <w:rsid w:val="00D36093"/>
    <w:rsid w:val="00D461EA"/>
    <w:rsid w:val="00D708AC"/>
    <w:rsid w:val="00D832B1"/>
    <w:rsid w:val="00DA29AF"/>
    <w:rsid w:val="00DB194A"/>
    <w:rsid w:val="00DD3550"/>
    <w:rsid w:val="00DD391B"/>
    <w:rsid w:val="00DE133B"/>
    <w:rsid w:val="00E0070E"/>
    <w:rsid w:val="00E132A5"/>
    <w:rsid w:val="00E232A6"/>
    <w:rsid w:val="00E45237"/>
    <w:rsid w:val="00E65926"/>
    <w:rsid w:val="00E72742"/>
    <w:rsid w:val="00E80DDA"/>
    <w:rsid w:val="00EB16AE"/>
    <w:rsid w:val="00EB48CB"/>
    <w:rsid w:val="00ED11C1"/>
    <w:rsid w:val="00EE1FBD"/>
    <w:rsid w:val="00EE45B6"/>
    <w:rsid w:val="00EE5EB9"/>
    <w:rsid w:val="00EE724D"/>
    <w:rsid w:val="00EF3295"/>
    <w:rsid w:val="00EF7ADE"/>
    <w:rsid w:val="00F14992"/>
    <w:rsid w:val="00F429E8"/>
    <w:rsid w:val="00F55553"/>
    <w:rsid w:val="00F6764C"/>
    <w:rsid w:val="00FA1794"/>
    <w:rsid w:val="00FA5EC5"/>
    <w:rsid w:val="00FC6F45"/>
    <w:rsid w:val="00FD5836"/>
    <w:rsid w:val="00FD58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7DE6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37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00D99"/>
    <w:rPr>
      <w:sz w:val="18"/>
      <w:szCs w:val="18"/>
    </w:rPr>
  </w:style>
  <w:style w:type="paragraph" w:styleId="CommentText">
    <w:name w:val="annotation text"/>
    <w:basedOn w:val="Normal"/>
    <w:link w:val="CommentTextChar"/>
    <w:uiPriority w:val="99"/>
    <w:semiHidden/>
    <w:unhideWhenUsed/>
    <w:rsid w:val="00700D99"/>
  </w:style>
  <w:style w:type="character" w:customStyle="1" w:styleId="CommentTextChar">
    <w:name w:val="Comment Text Char"/>
    <w:basedOn w:val="DefaultParagraphFont"/>
    <w:link w:val="CommentText"/>
    <w:uiPriority w:val="99"/>
    <w:semiHidden/>
    <w:rsid w:val="00700D99"/>
  </w:style>
  <w:style w:type="paragraph" w:styleId="BalloonText">
    <w:name w:val="Balloon Text"/>
    <w:basedOn w:val="Normal"/>
    <w:link w:val="BalloonTextChar"/>
    <w:uiPriority w:val="99"/>
    <w:semiHidden/>
    <w:unhideWhenUsed/>
    <w:rsid w:val="00700D9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0D99"/>
    <w:rPr>
      <w:rFonts w:ascii="Times New Roman" w:hAnsi="Times New Roman" w:cs="Times New Roman"/>
      <w:sz w:val="18"/>
      <w:szCs w:val="18"/>
    </w:rPr>
  </w:style>
  <w:style w:type="paragraph" w:styleId="ListParagraph">
    <w:name w:val="List Paragraph"/>
    <w:basedOn w:val="Normal"/>
    <w:uiPriority w:val="34"/>
    <w:qFormat/>
    <w:rsid w:val="00945E4D"/>
    <w:pPr>
      <w:ind w:left="720"/>
      <w:contextualSpacing/>
    </w:pPr>
  </w:style>
  <w:style w:type="numbering" w:customStyle="1" w:styleId="Style2">
    <w:name w:val="Style2"/>
    <w:uiPriority w:val="99"/>
    <w:rsid w:val="00945E4D"/>
    <w:pPr>
      <w:numPr>
        <w:numId w:val="5"/>
      </w:numPr>
    </w:pPr>
  </w:style>
  <w:style w:type="character" w:customStyle="1" w:styleId="apple-converted-space">
    <w:name w:val="apple-converted-space"/>
    <w:basedOn w:val="DefaultParagraphFont"/>
    <w:rsid w:val="008C1B80"/>
  </w:style>
  <w:style w:type="paragraph" w:styleId="NormalWeb">
    <w:name w:val="Normal (Web)"/>
    <w:basedOn w:val="Normal"/>
    <w:uiPriority w:val="99"/>
    <w:unhideWhenUsed/>
    <w:rsid w:val="00CF338C"/>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73624D"/>
    <w:pPr>
      <w:tabs>
        <w:tab w:val="center" w:pos="4680"/>
        <w:tab w:val="right" w:pos="9360"/>
      </w:tabs>
    </w:pPr>
  </w:style>
  <w:style w:type="character" w:customStyle="1" w:styleId="HeaderChar">
    <w:name w:val="Header Char"/>
    <w:basedOn w:val="DefaultParagraphFont"/>
    <w:link w:val="Header"/>
    <w:uiPriority w:val="99"/>
    <w:rsid w:val="0073624D"/>
  </w:style>
  <w:style w:type="paragraph" w:styleId="Footer">
    <w:name w:val="footer"/>
    <w:basedOn w:val="Normal"/>
    <w:link w:val="FooterChar"/>
    <w:uiPriority w:val="99"/>
    <w:unhideWhenUsed/>
    <w:rsid w:val="0073624D"/>
    <w:pPr>
      <w:tabs>
        <w:tab w:val="center" w:pos="4680"/>
        <w:tab w:val="right" w:pos="9360"/>
      </w:tabs>
    </w:pPr>
  </w:style>
  <w:style w:type="character" w:customStyle="1" w:styleId="FooterChar">
    <w:name w:val="Footer Char"/>
    <w:basedOn w:val="DefaultParagraphFont"/>
    <w:link w:val="Footer"/>
    <w:uiPriority w:val="99"/>
    <w:rsid w:val="0073624D"/>
  </w:style>
  <w:style w:type="character" w:styleId="PageNumber">
    <w:name w:val="page number"/>
    <w:basedOn w:val="DefaultParagraphFont"/>
    <w:uiPriority w:val="99"/>
    <w:semiHidden/>
    <w:unhideWhenUsed/>
    <w:rsid w:val="0073624D"/>
  </w:style>
  <w:style w:type="paragraph" w:styleId="CommentSubject">
    <w:name w:val="annotation subject"/>
    <w:basedOn w:val="CommentText"/>
    <w:next w:val="CommentText"/>
    <w:link w:val="CommentSubjectChar"/>
    <w:uiPriority w:val="99"/>
    <w:semiHidden/>
    <w:unhideWhenUsed/>
    <w:rsid w:val="007C126C"/>
    <w:rPr>
      <w:b/>
      <w:bCs/>
      <w:sz w:val="20"/>
      <w:szCs w:val="20"/>
    </w:rPr>
  </w:style>
  <w:style w:type="character" w:customStyle="1" w:styleId="CommentSubjectChar">
    <w:name w:val="Comment Subject Char"/>
    <w:basedOn w:val="CommentTextChar"/>
    <w:link w:val="CommentSubject"/>
    <w:uiPriority w:val="99"/>
    <w:semiHidden/>
    <w:rsid w:val="007C12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487212">
      <w:bodyDiv w:val="1"/>
      <w:marLeft w:val="0"/>
      <w:marRight w:val="0"/>
      <w:marTop w:val="0"/>
      <w:marBottom w:val="0"/>
      <w:divBdr>
        <w:top w:val="none" w:sz="0" w:space="0" w:color="auto"/>
        <w:left w:val="none" w:sz="0" w:space="0" w:color="auto"/>
        <w:bottom w:val="none" w:sz="0" w:space="0" w:color="auto"/>
        <w:right w:val="none" w:sz="0" w:space="0" w:color="auto"/>
      </w:divBdr>
    </w:div>
    <w:div w:id="502862354">
      <w:bodyDiv w:val="1"/>
      <w:marLeft w:val="0"/>
      <w:marRight w:val="0"/>
      <w:marTop w:val="0"/>
      <w:marBottom w:val="0"/>
      <w:divBdr>
        <w:top w:val="none" w:sz="0" w:space="0" w:color="auto"/>
        <w:left w:val="none" w:sz="0" w:space="0" w:color="auto"/>
        <w:bottom w:val="none" w:sz="0" w:space="0" w:color="auto"/>
        <w:right w:val="none" w:sz="0" w:space="0" w:color="auto"/>
      </w:divBdr>
    </w:div>
    <w:div w:id="766736508">
      <w:bodyDiv w:val="1"/>
      <w:marLeft w:val="0"/>
      <w:marRight w:val="0"/>
      <w:marTop w:val="0"/>
      <w:marBottom w:val="0"/>
      <w:divBdr>
        <w:top w:val="none" w:sz="0" w:space="0" w:color="auto"/>
        <w:left w:val="none" w:sz="0" w:space="0" w:color="auto"/>
        <w:bottom w:val="none" w:sz="0" w:space="0" w:color="auto"/>
        <w:right w:val="none" w:sz="0" w:space="0" w:color="auto"/>
      </w:divBdr>
    </w:div>
    <w:div w:id="17984038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AC6B43F-A31A-DF42-A20D-36203E4CF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13</Pages>
  <Words>4308</Words>
  <Characters>24557</Characters>
  <Application>Microsoft Macintosh Word</Application>
  <DocSecurity>0</DocSecurity>
  <Lines>204</Lines>
  <Paragraphs>57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Range extremes and community ecology</vt:lpstr>
      <vt:lpstr/>
      <vt:lpstr>introduce the concept of functional traits, say why it matters, say why it matte</vt:lpstr>
      <vt:lpstr/>
      <vt:lpstr>Functional traits and niche differentiation</vt:lpstr>
      <vt:lpstr/>
      <vt:lpstr>Range shifts and response to climate change</vt:lpstr>
      <vt:lpstr>Latitudinal gradients as nature’s laboratory</vt:lpstr>
      <vt:lpstr>MATERIALS AND METHODS</vt:lpstr>
    </vt:vector>
  </TitlesOfParts>
  <Company/>
  <LinksUpToDate>false</LinksUpToDate>
  <CharactersWithSpaces>28808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2017-01-27T17:04:00Z</dcterms:created>
  <dcterms:modified xsi:type="dcterms:W3CDTF">2017-02-22T00:30:00Z</dcterms:modified>
</cp:coreProperties>
</file>